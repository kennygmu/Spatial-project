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6DE4" w14:textId="784824E4" w:rsidR="0080136D" w:rsidRPr="00576508" w:rsidRDefault="00EC114D" w:rsidP="008C19A1">
      <w:pPr>
        <w:spacing w:line="480" w:lineRule="auto"/>
      </w:pPr>
      <w:r w:rsidRPr="008C19A1">
        <w:rPr>
          <w:b/>
          <w:bCs/>
        </w:rPr>
        <w:t>Working title:</w:t>
      </w:r>
      <w:r w:rsidRPr="00576508">
        <w:t xml:space="preserve"> The impact of tobacco retailer density on </w:t>
      </w:r>
      <w:r w:rsidR="00CC7E42">
        <w:t>s</w:t>
      </w:r>
      <w:r w:rsidRPr="00576508">
        <w:t>moking rate</w:t>
      </w:r>
    </w:p>
    <w:p w14:paraId="5B25AD75" w14:textId="0566E152" w:rsidR="00441231" w:rsidRPr="00576508" w:rsidRDefault="00441231" w:rsidP="008C19A1">
      <w:pPr>
        <w:spacing w:line="480" w:lineRule="auto"/>
      </w:pPr>
    </w:p>
    <w:p w14:paraId="56DEBE29" w14:textId="6B468C5D" w:rsidR="003114EB" w:rsidRPr="00576508" w:rsidRDefault="003114EB" w:rsidP="008C19A1">
      <w:pPr>
        <w:spacing w:line="480" w:lineRule="auto"/>
      </w:pPr>
      <w:r w:rsidRPr="00576508">
        <w:rPr>
          <w:b/>
          <w:bCs/>
        </w:rPr>
        <w:t>Introduction</w:t>
      </w:r>
    </w:p>
    <w:p w14:paraId="4B6BB0E9" w14:textId="7EFD0434" w:rsidR="003114EB" w:rsidRPr="00576508" w:rsidRDefault="003114EB" w:rsidP="008C19A1">
      <w:pPr>
        <w:spacing w:line="480" w:lineRule="auto"/>
      </w:pPr>
    </w:p>
    <w:p w14:paraId="0E971435" w14:textId="153402E1" w:rsidR="00B34256" w:rsidRPr="00576508" w:rsidRDefault="00A76828" w:rsidP="008C19A1">
      <w:pPr>
        <w:spacing w:line="480" w:lineRule="auto"/>
        <w:rPr>
          <w:color w:val="212121"/>
          <w:shd w:val="clear" w:color="auto" w:fill="FFFFFF"/>
        </w:rPr>
      </w:pPr>
      <w:r w:rsidRPr="00576508">
        <w:t xml:space="preserve">The detrimental effect of smoking on individual health has been widely </w:t>
      </w:r>
      <w:r w:rsidR="006373BB" w:rsidRPr="00576508">
        <w:t>recognized</w:t>
      </w:r>
      <w:r w:rsidRPr="00576508">
        <w:t>.</w:t>
      </w:r>
      <w:r w:rsidRPr="00660AA9">
        <w:fldChar w:fldCharType="begin"/>
      </w:r>
      <w:r w:rsidR="006203B4" w:rsidRPr="00576508">
        <w:instrText xml:space="preserve"> ADDIN EN.CITE &lt;EndNote&gt;&lt;Cite&gt;&lt;Author&gt;National Center for Chronic Disease Prevention and Health Promotion (US) Office on Smoking Health&lt;/Author&gt;&lt;Year&gt;2014&lt;/Year&gt;&lt;RecNum&gt;9&lt;/RecNum&gt;&lt;DisplayText&gt;&lt;style face="superscript"&gt;1&lt;/style&gt;&lt;/DisplayText&gt;&lt;record&gt;&lt;rec-number&gt;9&lt;/rec-number&gt;&lt;foreign-keys&gt;&lt;key app="EN" db-id="waaz0zxfzefzp8e9xwq5d0agdersessr552z" timestamp="1616550309"&gt;9&lt;/key&gt;&lt;/foreign-keys&gt;&lt;ref-type name="Book Section"&gt;5&lt;/ref-type&gt;&lt;contributors&gt;&lt;authors&gt;&lt;author&gt;National Center for Chronic Disease Prevention and Health Promotion (US) Office on Smoking Health,&lt;/author&gt;&lt;/authors&gt;&lt;/contributors&gt;&lt;titles&gt;&lt;title&gt;Reports of the Surgeon General&lt;/title&gt;&lt;secondary-title&gt;The Health Consequences of Smoking—50 Years of Progress: A Report of the Surgeon General&lt;/secondary-title&gt;&lt;/titles&gt;&lt;dates&gt;&lt;year&gt;2014&lt;/year&gt;&lt;/dates&gt;&lt;pub-location&gt;Atlanta (GA)&lt;/pub-location&gt;&lt;publisher&gt;Centers for Disease Control and Prevention (US)&lt;/publisher&gt;&lt;accession-num&gt;24455788&lt;/accession-num&gt;&lt;urls&gt;&lt;/urls&gt;&lt;language&gt;eng&lt;/language&gt;&lt;/record&gt;&lt;/Cite&gt;&lt;/EndNote&gt;</w:instrText>
      </w:r>
      <w:r w:rsidRPr="00660AA9">
        <w:fldChar w:fldCharType="separate"/>
      </w:r>
      <w:r w:rsidR="006203B4" w:rsidRPr="00576508">
        <w:rPr>
          <w:noProof/>
          <w:vertAlign w:val="superscript"/>
        </w:rPr>
        <w:t>1</w:t>
      </w:r>
      <w:r w:rsidRPr="00660AA9">
        <w:fldChar w:fldCharType="end"/>
      </w:r>
      <w:r w:rsidRPr="00576508">
        <w:t xml:space="preserve"> Smoking-related cost</w:t>
      </w:r>
      <w:r w:rsidR="00CC7E42">
        <w:t>s</w:t>
      </w:r>
      <w:r w:rsidRPr="00576508">
        <w:t xml:space="preserve"> in the United States were estimated to exceed $300 billion</w:t>
      </w:r>
      <w:r w:rsidR="00711A69" w:rsidRPr="00576508">
        <w:t xml:space="preserve"> since 2010</w:t>
      </w:r>
      <w:r w:rsidRPr="00576508">
        <w:t>,</w:t>
      </w:r>
      <w:r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 </w:instrText>
      </w:r>
      <w:r w:rsidR="006203B4" w:rsidRPr="00660AA9">
        <w:fldChar w:fldCharType="begin">
          <w:fldData xml:space="preserve">PEVuZE5vdGU+PENpdGU+PEF1dGhvcj5YdTwvQXV0aG9yPjxZZWFyPjIwMTU8L1llYXI+PFJlY051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</w:fldData>
        </w:fldChar>
      </w:r>
      <w:r w:rsidR="006203B4" w:rsidRPr="00576508">
        <w:instrText xml:space="preserve"> ADDIN EN.CITE.DATA </w:instrText>
      </w:r>
      <w:r w:rsidR="006203B4" w:rsidRPr="00660AA9">
        <w:fldChar w:fldCharType="end"/>
      </w:r>
      <w:r w:rsidRPr="00660AA9">
        <w:fldChar w:fldCharType="separate"/>
      </w:r>
      <w:r w:rsidR="006203B4" w:rsidRPr="00576508">
        <w:rPr>
          <w:noProof/>
          <w:vertAlign w:val="superscript"/>
        </w:rPr>
        <w:t>2</w:t>
      </w:r>
      <w:r w:rsidRPr="00660AA9">
        <w:fldChar w:fldCharType="end"/>
      </w:r>
      <w:r w:rsidRPr="00576508">
        <w:t xml:space="preserve"> </w:t>
      </w:r>
      <w:r w:rsidR="00CC7E42">
        <w:t xml:space="preserve">making the US </w:t>
      </w:r>
      <w:r w:rsidR="00DB676B" w:rsidRPr="00576508">
        <w:t xml:space="preserve">among the most </w:t>
      </w:r>
      <w:r w:rsidR="0094161E" w:rsidRPr="00576508">
        <w:t>affected</w:t>
      </w:r>
      <w:r w:rsidRPr="00576508">
        <w:t xml:space="preserve"> throughout the world.</w:t>
      </w:r>
      <w:r w:rsidRPr="00660AA9">
        <w:fldChar w:fldCharType="begin"/>
      </w:r>
      <w:r w:rsidR="006203B4" w:rsidRPr="00576508">
        <w:instrText xml:space="preserve"> ADDIN EN.CITE &lt;EndNote&gt;&lt;Cite&gt;&lt;Author&gt;Goodchild&lt;/Author&gt;&lt;Year&gt;2018&lt;/Year&gt;&lt;RecNum&gt;11&lt;/RecNum&gt;&lt;DisplayText&gt;&lt;style face="superscript"&gt;3&lt;/style&gt;&lt;/DisplayText&gt;&lt;record&gt;&lt;rec-number&gt;11&lt;/rec-number&gt;&lt;foreign-keys&gt;&lt;key app="EN" db-id="waaz0zxfzefzp8e9xwq5d0agdersessr552z" timestamp="1616550689"&gt;11&lt;/key&gt;&lt;/foreign-keys&gt;&lt;ref-type name="Journal Article"&gt;17&lt;/ref-type&gt;&lt;contributors&gt;&lt;authors&gt;&lt;author&gt;Goodchild, Mark&lt;/author&gt;&lt;author&gt;Nargis, Nigar&lt;/author&gt;&lt;author&gt;Tursan, d&lt;/author&gt;&lt;author&gt;Espaignet, Edouard&lt;/author&gt;&lt;/authors&gt;&lt;/contributors&gt;&lt;titles&gt;&lt;title&gt;Global economic cost of smoking-attributable diseases&lt;/title&gt;&lt;secondary-title&gt;Tobacco Control&lt;/secondary-title&gt;&lt;/titles&gt;&lt;periodical&gt;&lt;full-title&gt;Tobacco Control&lt;/full-title&gt;&lt;/periodical&gt;&lt;pages&gt;58&lt;/pages&gt;&lt;volume&gt;27&lt;/volume&gt;&lt;number&gt;1&lt;/number&gt;&lt;dates&gt;&lt;year&gt;2018&lt;/year&gt;&lt;/dates&gt;&lt;urls&gt;&lt;related-urls&gt;&lt;url&gt;http://tobaccocontrol.bmj.com/content/27/1/58.abstract&lt;/url&gt;&lt;/related-urls&gt;&lt;/urls&gt;&lt;electronic-resource-num&gt;10.1136/tobaccocontrol-2016-053305&lt;/electronic-resource-num&gt;&lt;/record&gt;&lt;/Cite&gt;&lt;/EndNote&gt;</w:instrText>
      </w:r>
      <w:r w:rsidRPr="00660AA9">
        <w:fldChar w:fldCharType="separate"/>
      </w:r>
      <w:r w:rsidR="006203B4" w:rsidRPr="00576508">
        <w:rPr>
          <w:noProof/>
          <w:vertAlign w:val="superscript"/>
        </w:rPr>
        <w:t>3</w:t>
      </w:r>
      <w:r w:rsidRPr="00660AA9">
        <w:fldChar w:fldCharType="end"/>
      </w:r>
      <w:r w:rsidRPr="00576508">
        <w:t xml:space="preserve"> </w:t>
      </w:r>
      <w:r w:rsidR="000B479F" w:rsidRPr="00576508">
        <w:t>With</w:t>
      </w:r>
      <w:r w:rsidR="0094161E" w:rsidRPr="00576508">
        <w:t xml:space="preserve"> various individual demographic, psychosocial, and behavioral risk factors be</w:t>
      </w:r>
      <w:r w:rsidR="00C61123" w:rsidRPr="00576508">
        <w:t>ing well</w:t>
      </w:r>
      <w:r w:rsidR="00CC7E42">
        <w:t>-</w:t>
      </w:r>
      <w:r w:rsidR="00C61123" w:rsidRPr="00576508">
        <w:t>documented</w:t>
      </w:r>
      <w:r w:rsidR="00576508">
        <w:t xml:space="preserve">, </w:t>
      </w:r>
      <w:r w:rsidR="00615E1A" w:rsidRPr="00576508">
        <w:t xml:space="preserve">there was </w:t>
      </w:r>
      <w:r w:rsidR="00647F5B" w:rsidRPr="00576508">
        <w:t xml:space="preserve">a growing body of research </w:t>
      </w:r>
      <w:r w:rsidR="006373BB" w:rsidRPr="00576508">
        <w:t xml:space="preserve">that </w:t>
      </w:r>
      <w:r w:rsidR="00647F5B" w:rsidRPr="00576508">
        <w:t>examine</w:t>
      </w:r>
      <w:r w:rsidR="00615E1A" w:rsidRPr="00576508">
        <w:t>d</w:t>
      </w:r>
      <w:r w:rsidR="00647F5B" w:rsidRPr="00576508">
        <w:t xml:space="preserve"> the influence of social determinants on smoking</w:t>
      </w:r>
      <w:r w:rsidR="008045B8">
        <w:t xml:space="preserve">. </w:t>
      </w:r>
      <w:r w:rsidR="00B34256" w:rsidRPr="00576508">
        <w:t>For instance, e</w:t>
      </w:r>
      <w:r w:rsidR="00861AA2" w:rsidRPr="00576508">
        <w:t xml:space="preserve">vidence suggested </w:t>
      </w:r>
      <w:r w:rsidR="00615E1A" w:rsidRPr="00576508">
        <w:t xml:space="preserve">that </w:t>
      </w:r>
      <w:r w:rsidR="00615E1A" w:rsidRPr="00576508">
        <w:rPr>
          <w:color w:val="212121"/>
          <w:shd w:val="clear" w:color="auto" w:fill="FFFFFF"/>
        </w:rPr>
        <w:t>low socioeconomic status (SES) and geographical disparities were associated with higher smoking uptake.</w:t>
      </w:r>
      <w:r w:rsidR="00615E1A"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 </w:instrText>
      </w:r>
      <w:r w:rsidR="006203B4" w:rsidRPr="00660AA9">
        <w:rPr>
          <w:color w:val="212121"/>
          <w:shd w:val="clear" w:color="auto" w:fill="FFFFFF"/>
        </w:rPr>
        <w:fldChar w:fldCharType="begin">
          <w:fldData xml:space="preserve">PEVuZE5vdGU+PENpdGU+PEF1dGhvcj5IaXNjb2NrPC9BdXRob3I+PFllYXI+MjAxMjwvWWVhcj48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</w:fldData>
        </w:fldChar>
      </w:r>
      <w:r w:rsidR="006203B4" w:rsidRPr="00576508">
        <w:rPr>
          <w:color w:val="212121"/>
          <w:shd w:val="clear" w:color="auto" w:fill="FFFFFF"/>
        </w:rPr>
        <w:instrText xml:space="preserve"> ADDIN EN.CITE.DATA </w:instrText>
      </w:r>
      <w:r w:rsidR="006203B4" w:rsidRPr="00660AA9">
        <w:rPr>
          <w:color w:val="212121"/>
          <w:shd w:val="clear" w:color="auto" w:fill="FFFFFF"/>
        </w:rPr>
      </w:r>
      <w:r w:rsidR="006203B4" w:rsidRPr="00660AA9">
        <w:rPr>
          <w:color w:val="212121"/>
          <w:shd w:val="clear" w:color="auto" w:fill="FFFFFF"/>
        </w:rPr>
        <w:fldChar w:fldCharType="end"/>
      </w:r>
      <w:r w:rsidR="00615E1A" w:rsidRPr="00660AA9">
        <w:rPr>
          <w:color w:val="212121"/>
          <w:shd w:val="clear" w:color="auto" w:fill="FFFFFF"/>
        </w:rPr>
      </w:r>
      <w:r w:rsidR="00615E1A" w:rsidRPr="00660AA9">
        <w:rPr>
          <w:color w:val="212121"/>
          <w:shd w:val="clear" w:color="auto" w:fill="FFFFFF"/>
        </w:rPr>
        <w:fldChar w:fldCharType="separate"/>
      </w:r>
      <w:r w:rsidR="006203B4" w:rsidRPr="00576508">
        <w:rPr>
          <w:noProof/>
          <w:color w:val="212121"/>
          <w:shd w:val="clear" w:color="auto" w:fill="FFFFFF"/>
          <w:vertAlign w:val="superscript"/>
        </w:rPr>
        <w:t>4,5</w:t>
      </w:r>
      <w:r w:rsidR="00615E1A" w:rsidRPr="00660AA9">
        <w:rPr>
          <w:color w:val="212121"/>
          <w:shd w:val="clear" w:color="auto" w:fill="FFFFFF"/>
        </w:rPr>
        <w:fldChar w:fldCharType="end"/>
      </w:r>
      <w:r w:rsidR="00615E1A" w:rsidRPr="00576508">
        <w:rPr>
          <w:color w:val="212121"/>
          <w:shd w:val="clear" w:color="auto" w:fill="FFFFFF"/>
        </w:rPr>
        <w:t xml:space="preserve"> </w:t>
      </w:r>
    </w:p>
    <w:p w14:paraId="6EC7640E" w14:textId="77777777" w:rsidR="00B34256" w:rsidRPr="00576508" w:rsidRDefault="00B34256" w:rsidP="008C19A1">
      <w:pPr>
        <w:spacing w:line="480" w:lineRule="auto"/>
        <w:rPr>
          <w:color w:val="212121"/>
          <w:shd w:val="clear" w:color="auto" w:fill="FFFFFF"/>
        </w:rPr>
      </w:pPr>
    </w:p>
    <w:p w14:paraId="5FB4FFCF" w14:textId="76695526" w:rsidR="001F5579" w:rsidRPr="00576508" w:rsidRDefault="00F467BC" w:rsidP="008C19A1">
      <w:pPr>
        <w:spacing w:line="480" w:lineRule="auto"/>
      </w:pPr>
      <w:r w:rsidRPr="00576508">
        <w:t xml:space="preserve">Previous studies </w:t>
      </w:r>
      <w:r w:rsidR="00CC7E42">
        <w:t xml:space="preserve">at both the national and local levels </w:t>
      </w:r>
      <w:r w:rsidRPr="00576508">
        <w:t xml:space="preserve">have identified </w:t>
      </w:r>
      <w:r w:rsidR="00A60F78" w:rsidRPr="00576508">
        <w:t>a</w:t>
      </w:r>
      <w:r w:rsidRPr="00576508">
        <w:t xml:space="preserve"> strong correlation </w:t>
      </w:r>
      <w:r w:rsidRPr="00660AA9">
        <w:t>between retailer density and disadvantageous socioeconomic status</w:t>
      </w:r>
      <w:r w:rsidR="00327C64" w:rsidRPr="00576508">
        <w:t xml:space="preserve">. At </w:t>
      </w:r>
      <w:r w:rsidR="001C382C">
        <w:t xml:space="preserve">the </w:t>
      </w:r>
      <w:r w:rsidR="00327C64" w:rsidRPr="00576508">
        <w:t>national level, Lee and others found that tobacco outlet density was positively associated with African American residen</w:t>
      </w:r>
      <w:r w:rsidR="00B23CEF" w:rsidRPr="00576508">
        <w:t>ts but negatively related to Asian and White residents.</w:t>
      </w:r>
      <w:r w:rsidR="00B23CEF"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PEVuZE5vdGU+PENpdGU+PEF1dGhvcj5MZWU8L0F1dGhvcj48WWVhcj4yMDE3PC9ZZWFyPjxSZWNO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</w:fldData>
        </w:fldChar>
      </w:r>
      <w:r w:rsidR="006203B4" w:rsidRPr="00576508">
        <w:instrText xml:space="preserve"> ADDIN EN.CITE.DATA </w:instrText>
      </w:r>
      <w:r w:rsidR="006203B4" w:rsidRPr="00660AA9">
        <w:fldChar w:fldCharType="end"/>
      </w:r>
      <w:r w:rsidR="00B23CEF" w:rsidRPr="00660AA9">
        <w:fldChar w:fldCharType="separate"/>
      </w:r>
      <w:r w:rsidR="006203B4" w:rsidRPr="00576508">
        <w:rPr>
          <w:noProof/>
          <w:vertAlign w:val="superscript"/>
        </w:rPr>
        <w:t>6</w:t>
      </w:r>
      <w:r w:rsidR="00B23CEF" w:rsidRPr="00660AA9">
        <w:fldChar w:fldCharType="end"/>
      </w:r>
      <w:r w:rsidR="00B23CEF" w:rsidRPr="00576508">
        <w:t xml:space="preserve"> Regionally, </w:t>
      </w:r>
      <w:r w:rsidR="00146D22" w:rsidRPr="00576508">
        <w:t xml:space="preserve">while one study conducted in Iowa showed that there was a negative relationship between </w:t>
      </w:r>
      <w:r w:rsidR="00146D22" w:rsidRPr="00576508">
        <w:rPr>
          <w:color w:val="111111"/>
        </w:rPr>
        <w:t>African American residents and tobacco outlet density</w:t>
      </w:r>
      <w:r w:rsidR="00CC7E42">
        <w:rPr>
          <w:color w:val="111111"/>
        </w:rPr>
        <w:t>,</w:t>
      </w:r>
      <w:r w:rsidR="00563CCC" w:rsidRPr="00660AA9">
        <w:rPr>
          <w:color w:val="111111"/>
        </w:rPr>
        <w:fldChar w:fldCharType="begin"/>
      </w:r>
      <w:r w:rsidR="006203B4" w:rsidRPr="00576508">
        <w:rPr>
          <w:color w:val="111111"/>
        </w:rPr>
        <w:instrText xml:space="preserve"> ADDIN EN.CITE &lt;EndNote&gt;&lt;Cite&gt;&lt;Author&gt;Mayers&lt;/Author&gt;&lt;Year&gt;2012&lt;/Year&gt;&lt;RecNum&gt;21&lt;/RecNum&gt;&lt;DisplayText&gt;&lt;style face="superscript"&gt;7&lt;/style&gt;&lt;/DisplayText&gt;&lt;record&gt;&lt;rec-number&gt;21&lt;/rec-number&gt;&lt;foreign-keys&gt;&lt;key app="EN" db-id="waaz0zxfzefzp8e9xwq5d0agdersessr552z" timestamp="1616603261"&gt;21&lt;/key&gt;&lt;/foreign-keys&gt;&lt;ref-type name="Journal Article"&gt;17&lt;/ref-type&gt;&lt;contributors&gt;&lt;authors&gt;&lt;author&gt;Mayers, R. S.&lt;/author&gt;&lt;author&gt;Wiggins, L. L.&lt;/author&gt;&lt;author&gt;Fulghum, F. H.&lt;/author&gt;&lt;author&gt;Peterson, N. A.&lt;/author&gt;&lt;/authors&gt;&lt;/contributors&gt;&lt;auth-address&gt;School of Social Work, Rutgers University, New Brunswick, NJ, USA. mayers@rci.rutgers.edu&lt;/auth-address&gt;&lt;titles&gt;&lt;title&gt;Tobacco outlet density and demographics: a geographically weighted regression analysis&lt;/title&gt;&lt;secondary-title&gt;Prev Sci&lt;/secondary-title&gt;&lt;alt-title&gt;Prevention science : the official journal of the Society for Prevention Research&lt;/alt-title&gt;&lt;/titles&gt;&lt;periodical&gt;&lt;full-title&gt;Prev Sci&lt;/full-title&gt;&lt;abbr-1&gt;Prevention science : the official journal of the Society for Prevention Research&lt;/abbr-1&gt;&lt;/periodical&gt;&lt;alt-periodical&gt;&lt;full-title&gt;Prev Sci&lt;/full-title&gt;&lt;abbr-1&gt;Prevention science : the official journal of the Society for Prevention Research&lt;/abbr-1&gt;&lt;/alt-periodical&gt;&lt;pages&gt;462-71&lt;/pages&gt;&lt;volume&gt;13&lt;/volume&gt;&lt;number&gt;5&lt;/number&gt;&lt;edition&gt;2012/04/28&lt;/edition&gt;&lt;keywords&gt;&lt;keyword&gt;*Commerce&lt;/keyword&gt;&lt;keyword&gt;Cross-Sectional Studies&lt;/keyword&gt;&lt;keyword&gt;*Demography&lt;/keyword&gt;&lt;keyword&gt;Geography&lt;/keyword&gt;&lt;keyword&gt;Humans&lt;/keyword&gt;&lt;keyword&gt;Regression Analysis&lt;/keyword&gt;&lt;keyword&gt;*Tobacco&lt;/keyword&gt;&lt;/keywords&gt;&lt;dates&gt;&lt;year&gt;2012&lt;/year&gt;&lt;pub-dates&gt;&lt;date&gt;Oct&lt;/date&gt;&lt;/pub-dates&gt;&lt;/dates&gt;&lt;isbn&gt;1389-4986&lt;/isbn&gt;&lt;accession-num&gt;22538505&lt;/accession-num&gt;&lt;urls&gt;&lt;/urls&gt;&lt;electronic-resource-num&gt;10.1007/s11121-011-0273-y&lt;/electronic-resource-num&gt;&lt;remote-database-provider&gt;NLM&lt;/remote-database-provider&gt;&lt;language&gt;eng&lt;/language&gt;&lt;/record&gt;&lt;/Cite&gt;&lt;/EndNote&gt;</w:instrText>
      </w:r>
      <w:r w:rsidR="00563CCC" w:rsidRPr="00660AA9">
        <w:rPr>
          <w:color w:val="111111"/>
        </w:rPr>
        <w:fldChar w:fldCharType="separate"/>
      </w:r>
      <w:r w:rsidR="006203B4" w:rsidRPr="00576508">
        <w:rPr>
          <w:noProof/>
          <w:color w:val="111111"/>
          <w:vertAlign w:val="superscript"/>
        </w:rPr>
        <w:t>7</w:t>
      </w:r>
      <w:r w:rsidR="00563CCC" w:rsidRPr="00660AA9">
        <w:rPr>
          <w:color w:val="111111"/>
        </w:rPr>
        <w:fldChar w:fldCharType="end"/>
      </w:r>
      <w:r w:rsidR="00146D22" w:rsidRPr="00576508">
        <w:rPr>
          <w:color w:val="111111"/>
        </w:rPr>
        <w:t xml:space="preserve"> </w:t>
      </w:r>
      <w:r w:rsidR="00B23CEF" w:rsidRPr="00576508">
        <w:t xml:space="preserve">studies conducted in </w:t>
      </w:r>
      <w:r w:rsidR="00584807" w:rsidRPr="00576508">
        <w:t xml:space="preserve">other states such as </w:t>
      </w:r>
      <w:r w:rsidR="00327C64" w:rsidRPr="00576508">
        <w:t>New Jersey</w:t>
      </w:r>
      <w:r w:rsidR="00CC7E42">
        <w:t>,</w:t>
      </w:r>
      <w:r w:rsidR="001236E6" w:rsidRPr="00660AA9">
        <w:fldChar w:fldCharType="begin"/>
      </w:r>
      <w:r w:rsidR="006203B4" w:rsidRPr="00576508">
        <w:instrText xml:space="preserve"> ADDIN EN.CITE &lt;EndNote&gt;&lt;Cite&gt;&lt;Author&gt;Yu&lt;/Author&gt;&lt;Year&gt;2010&lt;/Year&gt;&lt;RecNum&gt;17&lt;/RecNum&gt;&lt;DisplayText&gt;&lt;style face="superscript"&gt;8&lt;/style&gt;&lt;/DisplayText&gt;&lt;record&gt;&lt;rec-number&gt;17&lt;/rec-number&gt;&lt;foreign-keys&gt;&lt;key app="EN" db-id="waaz0zxfzefzp8e9xwq5d0agdersessr552z" timestamp="1616602743"&gt;17&lt;/key&gt;&lt;/foreign-keys&gt;&lt;ref-type name="Journal Article"&gt;17&lt;/ref-type&gt;&lt;contributors&gt;&lt;authors&gt;&lt;author&gt;Yu, D.&lt;/author&gt;&lt;author&gt;Peterson, N. A.&lt;/author&gt;&lt;author&gt;Sheffer, M. A.&lt;/author&gt;&lt;author&gt;Reid, R. J.&lt;/author&gt;&lt;author&gt;Schnieder, J. E.&lt;/author&gt;&lt;/authors&gt;&lt;/contributors&gt;&lt;auth-address&gt;Montclair State University, Montclair, NJ, USA. yud@mail.montclair.edu&lt;/auth-address&gt;&lt;titles&gt;&lt;title&gt;Tobacco outlet density and demographics: analysing the relationships with a spatial regression approach&lt;/title&gt;&lt;secondary-title&gt;Public Health&lt;/secondary-title&gt;&lt;alt-title&gt;Public health&lt;/alt-title&gt;&lt;/titles&gt;&lt;periodical&gt;&lt;full-title&gt;Public Health&lt;/full-title&gt;&lt;abbr-1&gt;Public health&lt;/abbr-1&gt;&lt;/periodical&gt;&lt;alt-periodical&gt;&lt;full-title&gt;Public Health&lt;/full-title&gt;&lt;abbr-1&gt;Public health&lt;/abbr-1&gt;&lt;/alt-periodical&gt;&lt;pages&gt;412-6&lt;/pages&gt;&lt;volume&gt;124&lt;/volume&gt;&lt;number&gt;7&lt;/number&gt;&lt;edition&gt;2010/06/15&lt;/edition&gt;&lt;keywords&gt;&lt;keyword&gt;African Americans&lt;/keyword&gt;&lt;keyword&gt;Cluster Analysis&lt;/keyword&gt;&lt;keyword&gt;*Commerce&lt;/keyword&gt;&lt;keyword&gt;*Hispanic Americans&lt;/keyword&gt;&lt;keyword&gt;Humans&lt;/keyword&gt;&lt;keyword&gt;New Jersey&lt;/keyword&gt;&lt;keyword&gt;*Poverty Areas&lt;/keyword&gt;&lt;keyword&gt;*Residence Characteristics&lt;/keyword&gt;&lt;keyword&gt;Tobacco Industry/*economics&lt;/keyword&gt;&lt;/keywords&gt;&lt;dates&gt;&lt;year&gt;2010&lt;/year&gt;&lt;pub-dates&gt;&lt;date&gt;Jul&lt;/date&gt;&lt;/pub-dates&gt;&lt;/dates&gt;&lt;isbn&gt;0033-3506&lt;/isbn&gt;&lt;accession-num&gt;20541232&lt;/accession-num&gt;&lt;urls&gt;&lt;/urls&gt;&lt;electronic-resource-num&gt;10.1016/j.puhe.2010.03.024&lt;/electronic-resource-num&gt;&lt;remote-database-provider&gt;NLM&lt;/remote-database-provider&gt;&lt;language&gt;eng&lt;/language&gt;&lt;/record&gt;&lt;/Cite&gt;&lt;/EndNote&gt;</w:instrText>
      </w:r>
      <w:r w:rsidR="001236E6" w:rsidRPr="00660AA9">
        <w:fldChar w:fldCharType="separate"/>
      </w:r>
      <w:r w:rsidR="006203B4" w:rsidRPr="00576508">
        <w:rPr>
          <w:noProof/>
          <w:vertAlign w:val="superscript"/>
        </w:rPr>
        <w:t>8</w:t>
      </w:r>
      <w:r w:rsidR="001236E6" w:rsidRPr="00660AA9">
        <w:fldChar w:fldCharType="end"/>
      </w:r>
      <w:r w:rsidR="00327C64" w:rsidRPr="00576508">
        <w:t xml:space="preserve"> New York</w:t>
      </w:r>
      <w:r w:rsidR="00CC7E42">
        <w:t>,</w:t>
      </w:r>
      <w:r w:rsidR="0000450E"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 </w:instrText>
      </w:r>
      <w:r w:rsidR="006203B4" w:rsidRPr="00660AA9">
        <w:fldChar w:fldCharType="begin">
          <w:fldData xml:space="preserve">PEVuZE5vdGU+PENpdGU+PEF1dGhvcj5Mb29taXM8L0F1dGhvcj48WWVhcj4yMDEzPC9ZZWFyPjxS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9</w:t>
      </w:r>
      <w:r w:rsidR="0000450E" w:rsidRPr="00660AA9">
        <w:fldChar w:fldCharType="end"/>
      </w:r>
      <w:r w:rsidR="00327C64" w:rsidRPr="00576508">
        <w:t xml:space="preserve"> Maryland</w:t>
      </w:r>
      <w:r w:rsidR="00CC7E42">
        <w:t>,</w:t>
      </w:r>
      <w:r w:rsidR="0000450E"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PEVuZE5vdGU+PENpdGU+PEF1dGhvcj5GYWt1bmxlPC9BdXRob3I+PFllYXI+MjAxNjwvWWVhcj48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10</w:t>
      </w:r>
      <w:r w:rsidR="0000450E" w:rsidRPr="00660AA9">
        <w:fldChar w:fldCharType="end"/>
      </w:r>
      <w:r w:rsidR="00333AC9" w:rsidRPr="00576508">
        <w:t xml:space="preserve"> </w:t>
      </w:r>
      <w:r w:rsidR="00B23CEF" w:rsidRPr="00576508">
        <w:t>and North Carolina</w:t>
      </w:r>
      <w:r w:rsidR="005F4661"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 </w:instrText>
      </w:r>
      <w:r w:rsidR="006203B4" w:rsidRPr="00660AA9">
        <w:fldChar w:fldCharType="begin">
          <w:fldData xml:space="preserve">PEVuZE5vdGU+PENpdGU+PEF1dGhvcj5Lb25nPC9BdXRob3I+PFllYXI+MjAyMDwvWWVhcj48UmVj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==
</w:fldData>
        </w:fldChar>
      </w:r>
      <w:r w:rsidR="006203B4" w:rsidRPr="00576508">
        <w:instrText xml:space="preserve"> ADDIN EN.CITE.DATA </w:instrText>
      </w:r>
      <w:r w:rsidR="006203B4" w:rsidRPr="00660AA9">
        <w:fldChar w:fldCharType="end"/>
      </w:r>
      <w:r w:rsidR="005F4661" w:rsidRPr="00660AA9">
        <w:fldChar w:fldCharType="separate"/>
      </w:r>
      <w:r w:rsidR="006203B4" w:rsidRPr="00576508">
        <w:rPr>
          <w:noProof/>
          <w:vertAlign w:val="superscript"/>
        </w:rPr>
        <w:t>11</w:t>
      </w:r>
      <w:r w:rsidR="005F4661" w:rsidRPr="00660AA9">
        <w:fldChar w:fldCharType="end"/>
      </w:r>
      <w:r w:rsidR="00B23CEF" w:rsidRPr="00576508">
        <w:t xml:space="preserve"> showed that tobacco companies tended to promote tobacco products to geographic areas with disadvantageous socio-economic status, especially among </w:t>
      </w:r>
      <w:commentRangeStart w:id="0"/>
      <w:r w:rsidR="00B23CEF" w:rsidRPr="001756A4">
        <w:rPr>
          <w:highlight w:val="yellow"/>
        </w:rPr>
        <w:t>black</w:t>
      </w:r>
      <w:commentRangeEnd w:id="0"/>
      <w:r w:rsidR="00561E0A">
        <w:rPr>
          <w:rStyle w:val="CommentReference"/>
          <w:rFonts w:asciiTheme="minorHAnsi" w:eastAsiaTheme="minorEastAsia" w:hAnsiTheme="minorHAnsi" w:cstheme="minorBidi"/>
        </w:rPr>
        <w:commentReference w:id="0"/>
      </w:r>
      <w:r w:rsidR="00B23CEF" w:rsidRPr="00576508">
        <w:t xml:space="preserve"> communities and areas with low median household income and high </w:t>
      </w:r>
      <w:r w:rsidR="00CC7E42">
        <w:t xml:space="preserve">numbers of </w:t>
      </w:r>
      <w:r w:rsidR="00B23CEF" w:rsidRPr="00576508">
        <w:t>vacant houses</w:t>
      </w:r>
      <w:r w:rsidR="00912493" w:rsidRPr="00576508">
        <w:t>.</w:t>
      </w:r>
      <w:r w:rsidR="0000450E"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 </w:instrText>
      </w:r>
      <w:r w:rsidR="006203B4" w:rsidRPr="00660AA9">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6203B4" w:rsidRPr="00576508">
        <w:instrText xml:space="preserve"> ADDIN EN.CITE.DATA </w:instrText>
      </w:r>
      <w:r w:rsidR="006203B4" w:rsidRPr="00660AA9">
        <w:fldChar w:fldCharType="end"/>
      </w:r>
      <w:r w:rsidR="0000450E" w:rsidRPr="00660AA9">
        <w:fldChar w:fldCharType="separate"/>
      </w:r>
      <w:r w:rsidR="006203B4" w:rsidRPr="00576508">
        <w:rPr>
          <w:noProof/>
          <w:vertAlign w:val="superscript"/>
        </w:rPr>
        <w:t>12</w:t>
      </w:r>
      <w:r w:rsidR="0000450E" w:rsidRPr="00660AA9">
        <w:fldChar w:fldCharType="end"/>
      </w:r>
      <w:r w:rsidR="001F5579" w:rsidRPr="00576508">
        <w:t xml:space="preserve"> While it was shown that more tobacco retailers were found in low-income/minority </w:t>
      </w:r>
      <w:r w:rsidR="001F5579" w:rsidRPr="00576508">
        <w:lastRenderedPageBreak/>
        <w:t>communit</w:t>
      </w:r>
      <w:r w:rsidR="00CC7E42">
        <w:t>ies,</w:t>
      </w:r>
      <w:r w:rsidR="001F5579"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 </w:instrText>
      </w:r>
      <w:r w:rsidR="006203B4" w:rsidRPr="00660AA9">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6203B4" w:rsidRPr="00576508">
        <w:instrText xml:space="preserve"> ADDIN EN.CITE.DATA </w:instrText>
      </w:r>
      <w:r w:rsidR="006203B4" w:rsidRPr="00660AA9">
        <w:fldChar w:fldCharType="end"/>
      </w:r>
      <w:r w:rsidR="001F5579" w:rsidRPr="00660AA9">
        <w:fldChar w:fldCharType="separate"/>
      </w:r>
      <w:r w:rsidR="006203B4" w:rsidRPr="00576508">
        <w:rPr>
          <w:noProof/>
          <w:vertAlign w:val="superscript"/>
        </w:rPr>
        <w:t>13,14</w:t>
      </w:r>
      <w:r w:rsidR="001F5579" w:rsidRPr="00660AA9">
        <w:fldChar w:fldCharType="end"/>
      </w:r>
      <w:r w:rsidR="001F5579" w:rsidRPr="00576508">
        <w:t xml:space="preserve"> the impact of retailer density on smoking from a spatial perspective is not well</w:t>
      </w:r>
      <w:r w:rsidR="00CC7E42">
        <w:t>-</w:t>
      </w:r>
      <w:r w:rsidR="006373BB" w:rsidRPr="00576508">
        <w:t>studied and understood</w:t>
      </w:r>
      <w:r w:rsidR="001F5579" w:rsidRPr="00576508">
        <w:t xml:space="preserve">. </w:t>
      </w:r>
    </w:p>
    <w:p w14:paraId="7F82DEA0" w14:textId="4C7CE38D" w:rsidR="00A60F78" w:rsidRPr="00576508" w:rsidRDefault="00A60F78" w:rsidP="008C19A1">
      <w:pPr>
        <w:spacing w:line="480" w:lineRule="auto"/>
      </w:pPr>
    </w:p>
    <w:p w14:paraId="5A5E4D5D" w14:textId="0C61A3E3" w:rsidR="0098116A" w:rsidRPr="00576508" w:rsidRDefault="009F6E89" w:rsidP="008C19A1">
      <w:pPr>
        <w:spacing w:line="480" w:lineRule="auto"/>
      </w:pPr>
      <w:r w:rsidRPr="00576508">
        <w:t>A</w:t>
      </w:r>
      <w:r w:rsidR="00AF46ED" w:rsidRPr="00576508">
        <w:t xml:space="preserve"> recent systematic review</w:t>
      </w:r>
      <w:r w:rsidRPr="00576508">
        <w:t xml:space="preserve"> suggested</w:t>
      </w:r>
      <w:r w:rsidR="00AF46ED" w:rsidRPr="00576508">
        <w:t xml:space="preserve"> that the density of tobacco outlets was positively related to smoking prevalence regardless of</w:t>
      </w:r>
      <w:r w:rsidR="001C382C">
        <w:t xml:space="preserve"> the</w:t>
      </w:r>
      <w:r w:rsidR="00AF46ED" w:rsidRPr="00576508">
        <w:t xml:space="preserve"> exposure measure used to explore tobacco outlet density.</w:t>
      </w:r>
      <w:r w:rsidR="00A167AE"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 </w:instrText>
      </w:r>
      <w:r w:rsidR="006203B4" w:rsidRPr="00660AA9">
        <w:fldChar w:fldCharType="begin">
          <w:fldData xml:space="preserve">PEVuZE5vdGU+PENpdGU+PEF1dGhvcj5WYWxpZW50ZTwvQXV0aG9yPjxZZWFyPjIwMjA8L1llYXI+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</w:fldData>
        </w:fldChar>
      </w:r>
      <w:r w:rsidR="006203B4" w:rsidRPr="00576508">
        <w:instrText xml:space="preserve"> ADDIN EN.CITE.DATA </w:instrText>
      </w:r>
      <w:r w:rsidR="006203B4" w:rsidRPr="00660AA9">
        <w:fldChar w:fldCharType="end"/>
      </w:r>
      <w:r w:rsidR="00A167AE" w:rsidRPr="00660AA9">
        <w:fldChar w:fldCharType="separate"/>
      </w:r>
      <w:r w:rsidR="006203B4" w:rsidRPr="00576508">
        <w:rPr>
          <w:noProof/>
          <w:vertAlign w:val="superscript"/>
        </w:rPr>
        <w:t>15</w:t>
      </w:r>
      <w:r w:rsidR="00A167AE" w:rsidRPr="00660AA9">
        <w:fldChar w:fldCharType="end"/>
      </w:r>
      <w:r w:rsidR="00AF46ED" w:rsidRPr="00576508">
        <w:t xml:space="preserve"> However, the </w:t>
      </w:r>
      <w:r w:rsidR="00BB4F8B" w:rsidRPr="00576508">
        <w:t xml:space="preserve">conclusion was drawn from studies conducted in </w:t>
      </w:r>
      <w:r w:rsidR="00A43163" w:rsidRPr="00576508">
        <w:t>Canada</w:t>
      </w:r>
      <w:r w:rsidR="00CC7E42">
        <w:t>,</w:t>
      </w:r>
      <w:r w:rsidR="00C22FA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 </w:instrText>
      </w:r>
      <w:r w:rsidR="006203B4" w:rsidRPr="00660AA9">
        <w:fldChar w:fldCharType="begin">
          <w:fldData xml:space="preserve">PEVuZE5vdGU+PENpdGU+PEF1dGhvcj5DaGFpdG9uPC9BdXRob3I+PFllYXI+MjAxMzwvWWVhcj48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</w:fldData>
        </w:fldChar>
      </w:r>
      <w:r w:rsidR="006203B4" w:rsidRPr="00576508">
        <w:instrText xml:space="preserve"> ADDIN EN.CITE.DATA </w:instrText>
      </w:r>
      <w:r w:rsidR="006203B4" w:rsidRPr="00660AA9">
        <w:fldChar w:fldCharType="end"/>
      </w:r>
      <w:r w:rsidR="00C22FA4" w:rsidRPr="00660AA9">
        <w:fldChar w:fldCharType="separate"/>
      </w:r>
      <w:r w:rsidR="006203B4" w:rsidRPr="00576508">
        <w:rPr>
          <w:noProof/>
          <w:vertAlign w:val="superscript"/>
        </w:rPr>
        <w:t>16-22</w:t>
      </w:r>
      <w:r w:rsidR="00C22FA4" w:rsidRPr="00660AA9">
        <w:fldChar w:fldCharType="end"/>
      </w:r>
      <w:r w:rsidR="00A43163" w:rsidRPr="00576508">
        <w:t xml:space="preserve"> Scotland</w:t>
      </w:r>
      <w:r w:rsidR="00CC7E42">
        <w:t>,</w:t>
      </w:r>
      <w:r w:rsidR="007C40D6"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 </w:instrText>
      </w:r>
      <w:r w:rsidR="006203B4" w:rsidRPr="00660AA9">
        <w:fldChar w:fldCharType="begin">
          <w:fldData xml:space="preserve">PEVuZE5vdGU+PENpdGU+PEF1dGhvcj5DbGVtZW5zPC9BdXRob3I+PFllYXI+MjAxODwvWWVhcj48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23-25</w:t>
      </w:r>
      <w:r w:rsidR="007C40D6" w:rsidRPr="00660AA9">
        <w:fldChar w:fldCharType="end"/>
      </w:r>
      <w:r w:rsidR="00A43163" w:rsidRPr="00576508">
        <w:t xml:space="preserve"> New Zealand</w:t>
      </w:r>
      <w:r w:rsidR="00CC7E42">
        <w:t>,</w:t>
      </w:r>
      <w:r w:rsidR="00C22FA4" w:rsidRPr="00660AA9">
        <w:fldChar w:fldCharType="begin"/>
      </w:r>
      <w:r w:rsidR="006203B4" w:rsidRPr="00576508">
        <w:instrText xml:space="preserve"> ADDIN EN.CITE &lt;EndNote&gt;&lt;Cite&gt;&lt;Author&gt;Marsh&lt;/Author&gt;&lt;Year&gt;2013&lt;/Year&gt;&lt;RecNum&gt;32&lt;/RecNum&gt;&lt;DisplayText&gt;&lt;style face="superscript"&gt;26&lt;/style&gt;&lt;/DisplayText&gt;&lt;record&gt;&lt;rec-number&gt;32&lt;/rec-number&gt;&lt;foreign-keys&gt;&lt;key app="EN" db-id="waaz0zxfzefzp8e9xwq5d0agdersessr552z" timestamp="1616605174"&gt;32&lt;/key&gt;&lt;/foreign-keys&gt;&lt;ref-type name="Journal Article"&gt;17&lt;/ref-type&gt;&lt;contributors&gt;&lt;authors&gt;&lt;author&gt;Marsh, L.&lt;/author&gt;&lt;author&gt;Doscher, C.&lt;/author&gt;&lt;author&gt;Robertson, L. A.&lt;/author&gt;&lt;/authors&gt;&lt;/contributors&gt;&lt;auth-address&gt;Cancer Society Social &amp;amp; Behavioural Research Unit, Preventive and Social Medicine, University of Otago, PO Box 913, Dunedin 9054, New Zealand. Louise.marsh@otago.ac.nz&lt;/auth-address&gt;&lt;titles&gt;&lt;title&gt;Characteristics of tobacco retailers in New Zealand&lt;/title&gt;&lt;secondary-title&gt;Health Place&lt;/secondary-title&gt;&lt;alt-title&gt;Health &amp;amp; place&lt;/alt-title&gt;&lt;/titles&gt;&lt;periodical&gt;&lt;full-title&gt;Health Place&lt;/full-title&gt;&lt;abbr-1&gt;Health &amp;amp; place&lt;/abbr-1&gt;&lt;/periodical&gt;&lt;alt-periodical&gt;&lt;full-title&gt;Health Place&lt;/full-title&gt;&lt;abbr-1&gt;Health &amp;amp; place&lt;/abbr-1&gt;&lt;/alt-periodical&gt;&lt;pages&gt;165-70&lt;/pages&gt;&lt;volume&gt;23&lt;/volume&gt;&lt;edition&gt;2013/08/13&lt;/edition&gt;&lt;keywords&gt;&lt;keyword&gt;*Commerce/statistics &amp;amp; numerical data&lt;/keyword&gt;&lt;keyword&gt;Linear Models&lt;/keyword&gt;&lt;keyword&gt;New Zealand&lt;/keyword&gt;&lt;keyword&gt;Spatial Analysis&lt;/keyword&gt;&lt;keyword&gt;Tobacco Products/*supply &amp;amp; distribution&lt;/keyword&gt;&lt;keyword&gt;Density&lt;/keyword&gt;&lt;keyword&gt;School&lt;/keyword&gt;&lt;keyword&gt;Spatial characteristics&lt;/keyword&gt;&lt;keyword&gt;Tobacco retailer&lt;/keyword&gt;&lt;/keywords&gt;&lt;dates&gt;&lt;year&gt;2013&lt;/year&gt;&lt;pub-dates&gt;&lt;date&gt;Sep&lt;/date&gt;&lt;/pub-dates&gt;&lt;/dates&gt;&lt;isbn&gt;1353-8292&lt;/isbn&gt;&lt;accession-num&gt;23933446&lt;/accession-num&gt;&lt;urls&gt;&lt;/urls&gt;&lt;electronic-resource-num&gt;10.1016/j.healthplace.2013.07.003&lt;/electronic-resource-num&gt;&lt;remote-database-provider&gt;NLM&lt;/remote-database-provider&gt;&lt;language&gt;eng&lt;/language&gt;&lt;/record&gt;&lt;/Cite&gt;&lt;/EndNote&gt;</w:instrText>
      </w:r>
      <w:r w:rsidR="00C22FA4" w:rsidRPr="00660AA9">
        <w:fldChar w:fldCharType="separate"/>
      </w:r>
      <w:r w:rsidR="006203B4" w:rsidRPr="00576508">
        <w:rPr>
          <w:noProof/>
          <w:vertAlign w:val="superscript"/>
        </w:rPr>
        <w:t>26</w:t>
      </w:r>
      <w:r w:rsidR="00C22FA4" w:rsidRPr="00660AA9">
        <w:fldChar w:fldCharType="end"/>
      </w:r>
      <w:r w:rsidR="00A43163" w:rsidRPr="00576508">
        <w:t xml:space="preserve"> or targeted </w:t>
      </w:r>
      <w:r w:rsidR="002C7120" w:rsidRPr="00576508">
        <w:t>on</w:t>
      </w:r>
      <w:r w:rsidR="00A43163" w:rsidRPr="00576508">
        <w:t xml:space="preserve"> youth </w:t>
      </w:r>
      <w:r w:rsidR="006A7402" w:rsidRPr="00576508">
        <w:t>for the U.S.</w:t>
      </w:r>
      <w:r w:rsidR="00CC7E42">
        <w:t>-</w:t>
      </w:r>
      <w:r w:rsidR="006A7402" w:rsidRPr="00576508">
        <w:t>based analyses</w:t>
      </w:r>
      <w:r w:rsidR="00CC7E42">
        <w:t>.</w:t>
      </w:r>
      <w:r w:rsidR="007C40D6"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 </w:instrText>
      </w:r>
      <w:r w:rsidR="006203B4" w:rsidRPr="00660AA9">
        <w:fldChar w:fldCharType="begin">
          <w:fldData xml:space="preserve">PEVuZE5vdGU+PENpdGU+PEF1dGhvcj5IZW5yaWtzZW48L0F1dGhvcj48WWVhcj4yMDA4PC9ZZWFy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</w:fldData>
        </w:fldChar>
      </w:r>
      <w:r w:rsidR="006203B4" w:rsidRPr="00576508">
        <w:instrText xml:space="preserve"> ADDIN EN.CITE.DATA </w:instrText>
      </w:r>
      <w:r w:rsidR="006203B4" w:rsidRPr="00660AA9">
        <w:fldChar w:fldCharType="end"/>
      </w:r>
      <w:r w:rsidR="007C40D6" w:rsidRPr="00660AA9">
        <w:fldChar w:fldCharType="separate"/>
      </w:r>
      <w:r w:rsidR="006203B4" w:rsidRPr="00576508">
        <w:rPr>
          <w:noProof/>
          <w:vertAlign w:val="superscript"/>
        </w:rPr>
        <w:t>27,28</w:t>
      </w:r>
      <w:r w:rsidR="007C40D6" w:rsidRPr="00660AA9">
        <w:fldChar w:fldCharType="end"/>
      </w:r>
      <w:r w:rsidR="00454760" w:rsidRPr="00576508">
        <w:t xml:space="preserve"> </w:t>
      </w:r>
      <w:r w:rsidR="00BB4F8B" w:rsidRPr="00576508">
        <w:t>The cultural and contextual differences in</w:t>
      </w:r>
      <w:r w:rsidR="00A43163" w:rsidRPr="00576508">
        <w:t xml:space="preserve"> these studies</w:t>
      </w:r>
      <w:r w:rsidR="00BB4F8B" w:rsidRPr="00576508">
        <w:t xml:space="preserve"> might not </w:t>
      </w:r>
      <w:r w:rsidR="001C382C">
        <w:t xml:space="preserve">apply </w:t>
      </w:r>
      <w:r w:rsidR="00A43163" w:rsidRPr="00576508">
        <w:t>to the U.S</w:t>
      </w:r>
      <w:r w:rsidR="00584D7D" w:rsidRPr="00576508">
        <w:t>. population</w:t>
      </w:r>
      <w:r w:rsidR="00A43163" w:rsidRPr="00576508">
        <w:t xml:space="preserve"> in general</w:t>
      </w:r>
      <w:r w:rsidR="005D0878" w:rsidRPr="00576508">
        <w:t>.</w:t>
      </w:r>
      <w:r w:rsidR="007741E6" w:rsidRPr="00576508">
        <w:t xml:space="preserve"> </w:t>
      </w:r>
      <w:r w:rsidR="007726F1" w:rsidRPr="00576508">
        <w:t>I</w:t>
      </w:r>
      <w:r w:rsidR="00F93654" w:rsidRPr="00576508">
        <w:t xml:space="preserve">n the </w:t>
      </w:r>
      <w:r w:rsidR="005D0878" w:rsidRPr="00576508">
        <w:t>most recent study that focused on</w:t>
      </w:r>
      <w:r w:rsidR="005C62D4" w:rsidRPr="00576508">
        <w:t xml:space="preserve"> U.S.</w:t>
      </w:r>
      <w:r w:rsidR="005D0878" w:rsidRPr="00576508">
        <w:t xml:space="preserve"> county</w:t>
      </w:r>
      <w:r w:rsidR="00CC7E42">
        <w:t>-</w:t>
      </w:r>
      <w:r w:rsidR="005D0878" w:rsidRPr="00576508">
        <w:t>level analysis</w:t>
      </w:r>
      <w:r w:rsidR="007726F1" w:rsidRPr="00576508">
        <w:t xml:space="preserve">, </w:t>
      </w:r>
      <w:r w:rsidR="007726F1" w:rsidRPr="00576508">
        <w:rPr>
          <w:noProof/>
        </w:rPr>
        <w:t>Golden</w:t>
      </w:r>
      <w:r w:rsidR="007726F1" w:rsidRPr="00576508">
        <w:t xml:space="preserve"> and colleagues</w:t>
      </w:r>
      <w:r w:rsidR="005C62D4" w:rsidRPr="00576508">
        <w:t xml:space="preserve"> </w:t>
      </w:r>
      <w:r w:rsidR="00D119AF" w:rsidRPr="00576508">
        <w:t xml:space="preserve">found that </w:t>
      </w:r>
      <w:r w:rsidR="002259C5" w:rsidRPr="00576508">
        <w:t>s</w:t>
      </w:r>
      <w:r w:rsidR="002779C2" w:rsidRPr="00576508">
        <w:t xml:space="preserve">moking prevalence was </w:t>
      </w:r>
      <w:r w:rsidR="00667C26" w:rsidRPr="00576508">
        <w:t xml:space="preserve">only </w:t>
      </w:r>
      <w:r w:rsidR="002779C2" w:rsidRPr="00260783">
        <w:rPr>
          <w:highlight w:val="yellow"/>
        </w:rPr>
        <w:t xml:space="preserve">0.86 percentage points </w:t>
      </w:r>
      <w:commentRangeStart w:id="1"/>
      <w:r w:rsidR="002779C2" w:rsidRPr="00260783">
        <w:rPr>
          <w:highlight w:val="yellow"/>
        </w:rPr>
        <w:t>higher</w:t>
      </w:r>
      <w:commentRangeEnd w:id="1"/>
      <w:r w:rsidR="00561E0A">
        <w:rPr>
          <w:rStyle w:val="CommentReference"/>
          <w:rFonts w:asciiTheme="minorHAnsi" w:eastAsiaTheme="minorEastAsia" w:hAnsiTheme="minorHAnsi" w:cstheme="minorBidi"/>
        </w:rPr>
        <w:commentReference w:id="1"/>
      </w:r>
      <w:r w:rsidR="002779C2" w:rsidRPr="00576508">
        <w:t xml:space="preserve"> in the most retailer-dense counties </w:t>
      </w:r>
      <w:r w:rsidR="00CC7E42">
        <w:t xml:space="preserve">as </w:t>
      </w:r>
      <w:r w:rsidR="002779C2" w:rsidRPr="00576508">
        <w:t>compared to the least</w:t>
      </w:r>
      <w:r w:rsidR="00FA6959" w:rsidRPr="00576508">
        <w:t xml:space="preserve"> and</w:t>
      </w:r>
      <w:r w:rsidR="001A5A26" w:rsidRPr="00576508">
        <w:t xml:space="preserve"> </w:t>
      </w:r>
      <w:r w:rsidR="00CC7E42">
        <w:t xml:space="preserve">was </w:t>
      </w:r>
      <w:r w:rsidR="001A5A26" w:rsidRPr="00576508">
        <w:t>only signi</w:t>
      </w:r>
      <w:r w:rsidR="0085617C" w:rsidRPr="00576508">
        <w:t>f</w:t>
      </w:r>
      <w:r w:rsidR="001A5A26" w:rsidRPr="00576508">
        <w:t>icant for metropolitan counties</w:t>
      </w:r>
      <w:r w:rsidR="002779C2" w:rsidRPr="00576508">
        <w:t>.</w:t>
      </w:r>
      <w:r w:rsidR="006B363B" w:rsidRPr="00576508">
        <w:t xml:space="preserve"> </w:t>
      </w:r>
      <w:r w:rsidR="00CC7E42">
        <w:t>However</w:t>
      </w:r>
      <w:r w:rsidR="006B363B" w:rsidRPr="00576508">
        <w:t>,</w:t>
      </w:r>
      <w:r w:rsidR="008C5D57" w:rsidRPr="00576508">
        <w:t xml:space="preserve"> the </w:t>
      </w:r>
      <w:r w:rsidR="00B2475E" w:rsidRPr="00576508">
        <w:t>dat</w:t>
      </w:r>
      <w:r w:rsidR="000F5CCD" w:rsidRPr="00576508">
        <w:t xml:space="preserve">a </w:t>
      </w:r>
      <w:r w:rsidR="005D25BF" w:rsidRPr="00576508">
        <w:t xml:space="preserve">was dated back to </w:t>
      </w:r>
      <w:r w:rsidR="00671FBB" w:rsidRPr="00576508">
        <w:t xml:space="preserve">2012 and </w:t>
      </w:r>
      <w:r w:rsidR="00407A2E" w:rsidRPr="00717826">
        <w:rPr>
          <w:highlight w:val="yellow"/>
        </w:rPr>
        <w:t xml:space="preserve">potential </w:t>
      </w:r>
      <w:r w:rsidR="00BD1851" w:rsidRPr="00717826">
        <w:rPr>
          <w:highlight w:val="yellow"/>
        </w:rPr>
        <w:t xml:space="preserve">spatial </w:t>
      </w:r>
      <w:r w:rsidR="001C382C" w:rsidRPr="00717826">
        <w:rPr>
          <w:highlight w:val="yellow"/>
        </w:rPr>
        <w:t>autocorrelation</w:t>
      </w:r>
      <w:r w:rsidR="00BD1851" w:rsidRPr="00717826">
        <w:rPr>
          <w:highlight w:val="yellow"/>
        </w:rPr>
        <w:t xml:space="preserve"> </w:t>
      </w:r>
      <w:r w:rsidR="000364A4" w:rsidRPr="00717826">
        <w:rPr>
          <w:highlight w:val="yellow"/>
        </w:rPr>
        <w:t>among counties</w:t>
      </w:r>
      <w:r w:rsidR="00DC17B1" w:rsidRPr="00576508">
        <w:t xml:space="preserve"> was not </w:t>
      </w:r>
      <w:r w:rsidR="002440E9" w:rsidRPr="00576508">
        <w:t xml:space="preserve">accounted </w:t>
      </w:r>
      <w:r w:rsidR="00643F5C" w:rsidRPr="00576508">
        <w:t>for in th</w:t>
      </w:r>
      <w:r w:rsidR="00B04C4C" w:rsidRPr="00576508">
        <w:t>at study</w:t>
      </w:r>
      <w:r w:rsidR="000364A4" w:rsidRPr="00576508">
        <w:t>.</w:t>
      </w:r>
      <w:r w:rsidR="008158B3"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 </w:instrText>
      </w:r>
      <w:r w:rsidR="006203B4" w:rsidRPr="00660AA9">
        <w:fldChar w:fldCharType="begin">
          <w:fldData xml:space="preserve">PEVuZE5vdGU+PENpdGU+PEF1dGhvcj5Hb2xkZW48L0F1dGhvcj48WWVhcj4yMDIwPC9ZZWFyPjxS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</w:fldData>
        </w:fldChar>
      </w:r>
      <w:r w:rsidR="006203B4" w:rsidRPr="00576508">
        <w:instrText xml:space="preserve"> ADDIN EN.CITE.DATA </w:instrText>
      </w:r>
      <w:r w:rsidR="006203B4" w:rsidRPr="00660AA9">
        <w:fldChar w:fldCharType="end"/>
      </w:r>
      <w:r w:rsidR="008158B3" w:rsidRPr="00660AA9">
        <w:fldChar w:fldCharType="separate"/>
      </w:r>
      <w:r w:rsidR="006203B4" w:rsidRPr="00576508">
        <w:rPr>
          <w:noProof/>
          <w:vertAlign w:val="superscript"/>
        </w:rPr>
        <w:t>29</w:t>
      </w:r>
      <w:r w:rsidR="008158B3" w:rsidRPr="00660AA9">
        <w:fldChar w:fldCharType="end"/>
      </w:r>
      <w:r w:rsidR="000364A4" w:rsidRPr="00576508">
        <w:t xml:space="preserve"> </w:t>
      </w:r>
      <w:r w:rsidR="001C74E5" w:rsidRPr="00576508">
        <w:rPr>
          <w:lang w:eastAsia="zh-TW"/>
        </w:rPr>
        <w:t xml:space="preserve">Accounting for potential spatial </w:t>
      </w:r>
      <w:r w:rsidR="001C382C" w:rsidRPr="00576508">
        <w:rPr>
          <w:lang w:eastAsia="zh-TW"/>
        </w:rPr>
        <w:t>autocorrelation</w:t>
      </w:r>
      <w:r w:rsidR="001C74E5" w:rsidRPr="00576508">
        <w:rPr>
          <w:lang w:eastAsia="zh-TW"/>
        </w:rPr>
        <w:t xml:space="preserve"> </w:t>
      </w:r>
      <w:r w:rsidR="00A400FD" w:rsidRPr="00576508">
        <w:rPr>
          <w:lang w:eastAsia="zh-TW"/>
        </w:rPr>
        <w:t xml:space="preserve">is important in understanding the </w:t>
      </w:r>
      <w:r w:rsidR="006E7513" w:rsidRPr="00576508">
        <w:rPr>
          <w:lang w:eastAsia="zh-TW"/>
        </w:rPr>
        <w:t xml:space="preserve">impact of outlet density on </w:t>
      </w:r>
      <w:r w:rsidR="00167FB0" w:rsidRPr="00576508">
        <w:rPr>
          <w:lang w:eastAsia="zh-TW"/>
        </w:rPr>
        <w:t>smoking</w:t>
      </w:r>
      <w:r w:rsidR="001A6F19" w:rsidRPr="00576508">
        <w:rPr>
          <w:lang w:eastAsia="zh-TW"/>
        </w:rPr>
        <w:t xml:space="preserve">. </w:t>
      </w:r>
    </w:p>
    <w:p w14:paraId="612652A3" w14:textId="7491CC6C" w:rsidR="004973A1" w:rsidRPr="00660AA9" w:rsidRDefault="004973A1" w:rsidP="008C19A1">
      <w:pPr>
        <w:pStyle w:val="NormalWeb"/>
        <w:spacing w:line="480" w:lineRule="auto"/>
        <w:rPr>
          <w:rFonts w:ascii="Times" w:hAnsi="Times"/>
          <w:color w:val="000000"/>
        </w:rPr>
      </w:pPr>
      <w:r w:rsidRPr="00660AA9">
        <w:rPr>
          <w:rFonts w:ascii="Times" w:hAnsi="Times"/>
          <w:color w:val="000000"/>
        </w:rPr>
        <w:t>The analysis of spatial data is challenging</w:t>
      </w:r>
      <w:r w:rsidR="00235369">
        <w:rPr>
          <w:rFonts w:ascii="Times" w:hAnsi="Times"/>
          <w:color w:val="000000"/>
        </w:rPr>
        <w:t>,</w:t>
      </w:r>
      <w:r w:rsidRPr="00660AA9">
        <w:rPr>
          <w:rFonts w:ascii="Times" w:hAnsi="Times"/>
          <w:color w:val="000000"/>
        </w:rPr>
        <w:t xml:space="preserve"> as many traditional statistical techniques will become ineffective</w:t>
      </w:r>
      <w:r w:rsidR="00235369">
        <w:rPr>
          <w:rFonts w:ascii="Times" w:hAnsi="Times"/>
          <w:color w:val="000000"/>
        </w:rPr>
        <w:t xml:space="preserve"> with its use</w:t>
      </w:r>
      <w:r w:rsidRPr="00660AA9">
        <w:rPr>
          <w:rFonts w:ascii="Times" w:hAnsi="Times"/>
          <w:color w:val="000000"/>
        </w:rPr>
        <w:t xml:space="preserve">. The reason is </w:t>
      </w:r>
      <w:r w:rsidR="00235369">
        <w:rPr>
          <w:rFonts w:ascii="Times" w:hAnsi="Times"/>
          <w:color w:val="000000"/>
        </w:rPr>
        <w:t xml:space="preserve">that </w:t>
      </w:r>
      <w:r w:rsidRPr="00660AA9">
        <w:rPr>
          <w:rFonts w:ascii="Times" w:hAnsi="Times"/>
          <w:color w:val="000000"/>
        </w:rPr>
        <w:t>the interdependence (spatial auto-correlation</w:t>
      </w:r>
      <w:r w:rsidR="00235369">
        <w:rPr>
          <w:rFonts w:ascii="Times" w:hAnsi="Times"/>
          <w:color w:val="000000"/>
        </w:rPr>
        <w:t>s</w:t>
      </w:r>
      <w:r w:rsidRPr="00660AA9">
        <w:rPr>
          <w:rFonts w:ascii="Times" w:hAnsi="Times"/>
          <w:color w:val="000000"/>
        </w:rPr>
        <w:t xml:space="preserve">) among the observations violates the assumption of independent residuals </w:t>
      </w:r>
      <w:r w:rsidR="00235369">
        <w:rPr>
          <w:rFonts w:ascii="Times" w:hAnsi="Times"/>
          <w:color w:val="000000"/>
        </w:rPr>
        <w:t xml:space="preserve">upon which </w:t>
      </w:r>
      <w:r w:rsidRPr="00660AA9">
        <w:rPr>
          <w:rFonts w:ascii="Times" w:hAnsi="Times"/>
          <w:color w:val="000000"/>
        </w:rPr>
        <w:t>many theories rely</w:t>
      </w:r>
      <w:r w:rsidR="001C382C" w:rsidRPr="00576508">
        <w:rPr>
          <w:rFonts w:ascii="Times" w:hAnsi="Times"/>
          <w:color w:val="000000"/>
        </w:rPr>
        <w:t>.</w:t>
      </w:r>
      <w:r w:rsidR="00E55EFE" w:rsidRPr="008C19A1">
        <w:rPr>
          <w:noProof/>
          <w:vertAlign w:val="superscript"/>
        </w:rPr>
        <w:t>30</w:t>
      </w:r>
      <w:r w:rsidR="001C382C" w:rsidRPr="008C19A1">
        <w:rPr>
          <w:noProof/>
        </w:rPr>
        <w:t xml:space="preserve"> </w:t>
      </w:r>
      <w:r w:rsidR="001C382C" w:rsidRPr="00576508">
        <w:rPr>
          <w:rFonts w:ascii="Times" w:hAnsi="Times"/>
          <w:color w:val="000000"/>
        </w:rPr>
        <w:t>The</w:t>
      </w:r>
      <w:r w:rsidRPr="00660AA9">
        <w:rPr>
          <w:rFonts w:ascii="Times" w:hAnsi="Times"/>
          <w:color w:val="000000"/>
        </w:rPr>
        <w:t xml:space="preserve"> main impact of such violations is the increased chance of committing a Type I error, i.e., claiming a significant effect exists when there is none.</w:t>
      </w:r>
      <w:r w:rsidR="001C2FDD" w:rsidRPr="008C19A1">
        <w:rPr>
          <w:noProof/>
          <w:vertAlign w:val="superscript"/>
        </w:rPr>
        <w:t>31</w:t>
      </w:r>
      <w:r w:rsidRPr="008C19A1">
        <w:rPr>
          <w:noProof/>
        </w:rPr>
        <w:t xml:space="preserve"> In</w:t>
      </w:r>
      <w:r w:rsidRPr="001C2FDD">
        <w:rPr>
          <w:rFonts w:ascii="Times" w:hAnsi="Times"/>
          <w:color w:val="000000"/>
        </w:rPr>
        <w:t xml:space="preserve"> </w:t>
      </w:r>
      <w:r w:rsidRPr="00660AA9">
        <w:rPr>
          <w:rFonts w:ascii="Times" w:hAnsi="Times"/>
          <w:color w:val="000000"/>
        </w:rPr>
        <w:t>our study, ignoring the spatial correlation will undermine the plausibility of our conclusion on the relation between the smoking rate and the tobacco outlet density.</w:t>
      </w:r>
    </w:p>
    <w:p w14:paraId="163D16FA" w14:textId="2F162B7D" w:rsidR="004973A1" w:rsidRDefault="004973A1" w:rsidP="008C19A1">
      <w:pPr>
        <w:pStyle w:val="NormalWeb"/>
        <w:spacing w:before="0" w:beforeAutospacing="0" w:after="0" w:afterAutospacing="0" w:line="480" w:lineRule="auto"/>
        <w:rPr>
          <w:rFonts w:ascii="Times" w:hAnsi="Times"/>
          <w:color w:val="000000"/>
        </w:rPr>
      </w:pPr>
      <w:r w:rsidRPr="00660AA9">
        <w:rPr>
          <w:rFonts w:ascii="Times" w:hAnsi="Times"/>
          <w:color w:val="000000"/>
        </w:rPr>
        <w:lastRenderedPageBreak/>
        <w:t xml:space="preserve">Building models with spatial </w:t>
      </w:r>
      <w:r w:rsidR="001C382C" w:rsidRPr="00576508">
        <w:rPr>
          <w:rFonts w:ascii="Times" w:hAnsi="Times"/>
          <w:color w:val="000000"/>
        </w:rPr>
        <w:t>autocorrelation</w:t>
      </w:r>
      <w:r w:rsidRPr="00660AA9">
        <w:rPr>
          <w:rFonts w:ascii="Times" w:hAnsi="Times"/>
          <w:color w:val="000000"/>
        </w:rPr>
        <w:t xml:space="preserve"> can help control for omitted variable bias. More importantly, previous studies have urged</w:t>
      </w:r>
      <w:r w:rsidR="001C382C">
        <w:rPr>
          <w:rFonts w:ascii="Times" w:hAnsi="Times"/>
          <w:color w:val="000000"/>
        </w:rPr>
        <w:t xml:space="preserve"> the</w:t>
      </w:r>
      <w:r w:rsidRPr="00660AA9">
        <w:rPr>
          <w:rFonts w:ascii="Times" w:hAnsi="Times"/>
          <w:color w:val="000000"/>
        </w:rPr>
        <w:t xml:space="preserve"> scientific community to disentangle the mechanism between density and smoking.</w:t>
      </w:r>
      <w:r w:rsidR="00E55EFE" w:rsidRPr="008C19A1">
        <w:rPr>
          <w:noProof/>
          <w:vertAlign w:val="superscript"/>
        </w:rPr>
        <w:t>15,29</w:t>
      </w:r>
      <w:r w:rsidRPr="00660AA9">
        <w:rPr>
          <w:rFonts w:ascii="Times" w:hAnsi="Times"/>
          <w:color w:val="000000"/>
        </w:rPr>
        <w:t xml:space="preserve">  In the present study, we aimed to (1) </w:t>
      </w:r>
      <w:r w:rsidR="00116E61">
        <w:rPr>
          <w:rFonts w:ascii="Times" w:hAnsi="Times"/>
          <w:color w:val="000000"/>
        </w:rPr>
        <w:t>e</w:t>
      </w:r>
      <w:r w:rsidRPr="00660AA9">
        <w:rPr>
          <w:rFonts w:ascii="Times" w:hAnsi="Times"/>
          <w:color w:val="000000"/>
        </w:rPr>
        <w:t xml:space="preserve">xamine the impact of tobacco outlet density on smoking </w:t>
      </w:r>
      <w:r w:rsidRPr="00717826">
        <w:rPr>
          <w:rFonts w:ascii="Times" w:hAnsi="Times"/>
          <w:color w:val="000000"/>
          <w:highlight w:val="yellow"/>
        </w:rPr>
        <w:t xml:space="preserve">prevalence at </w:t>
      </w:r>
      <w:r w:rsidR="00116E61" w:rsidRPr="00717826">
        <w:rPr>
          <w:rFonts w:ascii="Times" w:hAnsi="Times"/>
          <w:color w:val="000000"/>
          <w:highlight w:val="yellow"/>
        </w:rPr>
        <w:t xml:space="preserve">the </w:t>
      </w:r>
      <w:r w:rsidRPr="00717826">
        <w:rPr>
          <w:rFonts w:ascii="Times" w:hAnsi="Times"/>
          <w:color w:val="000000"/>
          <w:highlight w:val="yellow"/>
        </w:rPr>
        <w:t>county level in Virginia</w:t>
      </w:r>
      <w:r w:rsidRPr="00660AA9">
        <w:rPr>
          <w:rFonts w:ascii="Times" w:hAnsi="Times"/>
          <w:color w:val="000000"/>
        </w:rPr>
        <w:t xml:space="preserve">, </w:t>
      </w:r>
      <w:r w:rsidRPr="00717826">
        <w:rPr>
          <w:rFonts w:ascii="Times" w:hAnsi="Times"/>
          <w:color w:val="000000"/>
          <w:highlight w:val="yellow"/>
        </w:rPr>
        <w:t xml:space="preserve">controlling for spatial </w:t>
      </w:r>
      <w:r w:rsidR="001C382C" w:rsidRPr="00717826">
        <w:rPr>
          <w:rFonts w:ascii="Times" w:hAnsi="Times"/>
          <w:color w:val="000000"/>
          <w:highlight w:val="yellow"/>
        </w:rPr>
        <w:t>autocorrelation</w:t>
      </w:r>
      <w:r w:rsidR="00116E61">
        <w:rPr>
          <w:rFonts w:ascii="Times" w:hAnsi="Times"/>
          <w:color w:val="000000"/>
        </w:rPr>
        <w:t>, and</w:t>
      </w:r>
      <w:r w:rsidRPr="00660AA9">
        <w:rPr>
          <w:rFonts w:ascii="Times" w:hAnsi="Times"/>
          <w:color w:val="000000"/>
        </w:rPr>
        <w:t xml:space="preserve"> (2) </w:t>
      </w:r>
      <w:r w:rsidR="00116E61">
        <w:rPr>
          <w:rFonts w:ascii="Times" w:hAnsi="Times"/>
          <w:color w:val="000000"/>
        </w:rPr>
        <w:t>b</w:t>
      </w:r>
      <w:r w:rsidRPr="00660AA9">
        <w:rPr>
          <w:rFonts w:ascii="Times" w:hAnsi="Times"/>
          <w:color w:val="000000"/>
        </w:rPr>
        <w:t>uild models that disentangle the underl</w:t>
      </w:r>
      <w:r w:rsidR="00116E61">
        <w:rPr>
          <w:rFonts w:ascii="Times" w:hAnsi="Times"/>
          <w:color w:val="000000"/>
        </w:rPr>
        <w:t>ying</w:t>
      </w:r>
      <w:r w:rsidRPr="00660AA9">
        <w:rPr>
          <w:rFonts w:ascii="Times" w:hAnsi="Times"/>
          <w:color w:val="000000"/>
        </w:rPr>
        <w:t xml:space="preserve"> mechanism of how retailer density is associated with smoking.</w:t>
      </w:r>
    </w:p>
    <w:p w14:paraId="1FED9F53" w14:textId="77777777" w:rsidR="00116E61" w:rsidRPr="00660AA9" w:rsidRDefault="00116E61" w:rsidP="008C19A1">
      <w:pPr>
        <w:pStyle w:val="NormalWeb"/>
        <w:spacing w:before="0" w:beforeAutospacing="0" w:after="0" w:afterAutospacing="0" w:line="480" w:lineRule="auto"/>
        <w:rPr>
          <w:rFonts w:ascii="Times" w:hAnsi="Times"/>
          <w:color w:val="000000"/>
        </w:rPr>
      </w:pPr>
    </w:p>
    <w:p w14:paraId="707E1CC7" w14:textId="48099FA7" w:rsidR="00441231" w:rsidRPr="00576508" w:rsidRDefault="00717826" w:rsidP="008C19A1">
      <w:pPr>
        <w:spacing w:line="480" w:lineRule="auto"/>
        <w:rPr>
          <w:b/>
          <w:bCs/>
        </w:rPr>
      </w:pPr>
      <w:ins w:id="2" w:author="ruixin.yang@gmail.com" w:date="2021-06-17T12:00:00Z">
        <w:r>
          <w:rPr>
            <w:b/>
            <w:bCs/>
          </w:rPr>
          <w:t xml:space="preserve">Data and </w:t>
        </w:r>
      </w:ins>
      <w:r w:rsidR="00441231" w:rsidRPr="00576508">
        <w:rPr>
          <w:b/>
          <w:bCs/>
        </w:rPr>
        <w:t>Method</w:t>
      </w:r>
    </w:p>
    <w:p w14:paraId="317CFE06" w14:textId="2329FA68" w:rsidR="008265CD" w:rsidRPr="00576508" w:rsidRDefault="008265CD" w:rsidP="008C19A1">
      <w:pPr>
        <w:spacing w:line="480" w:lineRule="auto"/>
        <w:rPr>
          <w:b/>
          <w:bCs/>
        </w:rPr>
      </w:pPr>
    </w:p>
    <w:p w14:paraId="1C783F0A" w14:textId="768C06A2" w:rsidR="008265CD" w:rsidRPr="00576508" w:rsidRDefault="008265CD" w:rsidP="008C19A1">
      <w:pPr>
        <w:spacing w:line="480" w:lineRule="auto"/>
        <w:rPr>
          <w:b/>
          <w:bCs/>
        </w:rPr>
      </w:pPr>
      <w:r w:rsidRPr="00576508">
        <w:rPr>
          <w:b/>
          <w:bCs/>
        </w:rPr>
        <w:t>Data</w:t>
      </w:r>
    </w:p>
    <w:p w14:paraId="6E1BB228" w14:textId="4CF0641C" w:rsidR="00172920" w:rsidRPr="00576508" w:rsidRDefault="00682C4E" w:rsidP="008C19A1">
      <w:pPr>
        <w:spacing w:line="480" w:lineRule="auto"/>
      </w:pPr>
      <w:r w:rsidRPr="00576508">
        <w:t>In this study, we pooled two data together</w:t>
      </w:r>
      <w:r w:rsidR="00116E61">
        <w:t xml:space="preserve">: the </w:t>
      </w:r>
      <w:r w:rsidR="00862A6C" w:rsidRPr="00576508">
        <w:t>2020 County Health Rankings</w:t>
      </w:r>
      <w:r w:rsidR="00D004CB" w:rsidRPr="00576508">
        <w:t xml:space="preserve"> and </w:t>
      </w:r>
      <w:r w:rsidR="0029673C" w:rsidRPr="00576508">
        <w:t>Counter tools</w:t>
      </w:r>
      <w:r w:rsidR="00862A6C" w:rsidRPr="00576508">
        <w:t xml:space="preserve">. The County Health Rankings emphasize </w:t>
      </w:r>
      <w:r w:rsidR="001C382C">
        <w:t xml:space="preserve">the </w:t>
      </w:r>
      <w:r w:rsidR="00862A6C" w:rsidRPr="00576508">
        <w:t>social determinant</w:t>
      </w:r>
      <w:r w:rsidR="001C382C">
        <w:t>s</w:t>
      </w:r>
      <w:r w:rsidR="00862A6C" w:rsidRPr="00576508">
        <w:t xml:space="preserve"> of health</w:t>
      </w:r>
      <w:r w:rsidR="002B5F13" w:rsidRPr="00576508">
        <w:t xml:space="preserve">, </w:t>
      </w:r>
      <w:r w:rsidR="00116E61">
        <w:t xml:space="preserve">using </w:t>
      </w:r>
      <w:r w:rsidR="002B5F13" w:rsidRPr="00576508">
        <w:t>m</w:t>
      </w:r>
      <w:r w:rsidR="00862A6C" w:rsidRPr="00576508">
        <w:t>ore than 30 measure</w:t>
      </w:r>
      <w:r w:rsidR="00116E61">
        <w:t>ments</w:t>
      </w:r>
      <w:r w:rsidR="00862A6C" w:rsidRPr="00576508">
        <w:t xml:space="preserve"> </w:t>
      </w:r>
      <w:r w:rsidR="00486E7D" w:rsidRPr="00576508">
        <w:t>to help understand</w:t>
      </w:r>
      <w:r w:rsidR="00F03E04" w:rsidRPr="00576508">
        <w:t xml:space="preserve"> how health is influenced by where people live</w:t>
      </w:r>
      <w:r w:rsidR="00172920" w:rsidRPr="00576508">
        <w:t xml:space="preserve">. The County Health Rankings compiled data from various sources including but not limited to </w:t>
      </w:r>
      <w:r w:rsidR="00116E61">
        <w:t xml:space="preserve">the </w:t>
      </w:r>
      <w:r w:rsidR="00172920" w:rsidRPr="00576508">
        <w:t xml:space="preserve">National Center for Health Statistics - Mortality Files, </w:t>
      </w:r>
      <w:r w:rsidR="00116E61">
        <w:t xml:space="preserve">the </w:t>
      </w:r>
      <w:r w:rsidR="00172920" w:rsidRPr="00576508">
        <w:t>Behavioral Risk Factor Surveillance System</w:t>
      </w:r>
      <w:r w:rsidR="00116E61">
        <w:t>,</w:t>
      </w:r>
      <w:r w:rsidR="00172920" w:rsidRPr="00576508">
        <w:t xml:space="preserve"> and </w:t>
      </w:r>
      <w:r w:rsidR="00116E61">
        <w:t xml:space="preserve">the </w:t>
      </w:r>
      <w:r w:rsidR="00172920" w:rsidRPr="00576508">
        <w:t>American Community Survey.</w:t>
      </w:r>
      <w:r w:rsidR="00172920" w:rsidRPr="00660AA9">
        <w:fldChar w:fldCharType="begin"/>
      </w:r>
      <w:r w:rsidR="006203B4" w:rsidRPr="00576508">
        <w:instrText xml:space="preserve"> ADDIN EN.CITE &lt;EndNote&gt;&lt;Cite&gt;&lt;Year&gt;2020&lt;/Year&gt;&lt;RecNum&gt;1&lt;/RecNum&gt;&lt;DisplayText&gt;&lt;style face="superscript"&gt;30&lt;/style&gt;&lt;/DisplayText&gt;&lt;record&gt;&lt;rec-number&gt;1&lt;/rec-number&gt;&lt;foreign-keys&gt;&lt;key app="EN" db-id="waaz0zxfzefzp8e9xwq5d0agdersessr552z" timestamp="1615298915"&gt;1&lt;/key&gt;&lt;/foreign-keys&gt;&lt;ref-type name="Web Page"&gt;12&lt;/ref-type&gt;&lt;contributors&gt;&lt;/contributors&gt;&lt;titles&gt;&lt;title&gt;2020 County Health Rankings State Reports&lt;/title&gt;&lt;/titles&gt;&lt;volume&gt;2021&lt;/volume&gt;&lt;number&gt;March 9&lt;/number&gt;&lt;dates&gt;&lt;year&gt;2020&lt;/year&gt;&lt;/dates&gt;&lt;urls&gt;&lt;related-urls&gt;&lt;url&gt;https://www.countyhealthrankings.org/&lt;/url&gt;&lt;/related-urls&gt;&lt;/urls&gt;&lt;/record&gt;&lt;/Cite&gt;&lt;/EndNote&gt;</w:instrText>
      </w:r>
      <w:r w:rsidR="00172920" w:rsidRPr="00660AA9">
        <w:fldChar w:fldCharType="separate"/>
      </w:r>
      <w:r w:rsidR="006203B4" w:rsidRPr="00576508">
        <w:rPr>
          <w:noProof/>
          <w:vertAlign w:val="superscript"/>
        </w:rPr>
        <w:t>30</w:t>
      </w:r>
      <w:r w:rsidR="00172920" w:rsidRPr="00660AA9">
        <w:fldChar w:fldCharType="end"/>
      </w:r>
      <w:r w:rsidR="00172920" w:rsidRPr="00576508">
        <w:t xml:space="preserve"> </w:t>
      </w:r>
      <w:r w:rsidR="00F16249" w:rsidRPr="00576508">
        <w:t>133 c</w:t>
      </w:r>
      <w:r w:rsidR="009F7943" w:rsidRPr="00576508">
        <w:t>ounties</w:t>
      </w:r>
      <w:r w:rsidR="0049010F" w:rsidRPr="00576508">
        <w:t xml:space="preserve"> and cities</w:t>
      </w:r>
      <w:r w:rsidR="009F7943" w:rsidRPr="00576508">
        <w:t xml:space="preserve"> in Virginia </w:t>
      </w:r>
      <w:r w:rsidR="00A603C6" w:rsidRPr="00576508">
        <w:t xml:space="preserve">were </w:t>
      </w:r>
      <w:r w:rsidR="00E803D6" w:rsidRPr="00576508">
        <w:t xml:space="preserve">analyzed in the present study. </w:t>
      </w:r>
      <w:r w:rsidRPr="00576508">
        <w:t xml:space="preserve">Counter tools </w:t>
      </w:r>
      <w:r w:rsidR="001C382C" w:rsidRPr="00576508">
        <w:t>were</w:t>
      </w:r>
      <w:r w:rsidRPr="00576508">
        <w:t xml:space="preserve"> founded by Drs. Allison Myers and Kurt Ribisl, at the University of North Carolina, in 2011. This</w:t>
      </w:r>
      <w:r w:rsidR="00331729" w:rsidRPr="00576508">
        <w:t xml:space="preserve"> project provides the most recent</w:t>
      </w:r>
      <w:r w:rsidRPr="00576508">
        <w:t xml:space="preserve"> </w:t>
      </w:r>
      <w:r w:rsidR="00331729" w:rsidRPr="00576508">
        <w:t>geo-</w:t>
      </w:r>
      <w:r w:rsidRPr="00576508">
        <w:t xml:space="preserve">locations </w:t>
      </w:r>
      <w:r w:rsidR="00AB30C6" w:rsidRPr="00576508">
        <w:t xml:space="preserve">data </w:t>
      </w:r>
      <w:r w:rsidR="00A733A0" w:rsidRPr="00576508">
        <w:t>o</w:t>
      </w:r>
      <w:r w:rsidR="00116E61">
        <w:t>n</w:t>
      </w:r>
      <w:r w:rsidR="00A733A0" w:rsidRPr="00576508">
        <w:t xml:space="preserve"> </w:t>
      </w:r>
      <w:r w:rsidRPr="00576508">
        <w:t>tobacco outlets</w:t>
      </w:r>
      <w:r w:rsidR="00790A0F" w:rsidRPr="00576508">
        <w:t xml:space="preserve"> </w:t>
      </w:r>
      <w:r w:rsidRPr="00576508">
        <w:t>in</w:t>
      </w:r>
      <w:r w:rsidR="00064989" w:rsidRPr="00576508">
        <w:t xml:space="preserve"> Virginia at</w:t>
      </w:r>
      <w:r w:rsidR="00432A1C" w:rsidRPr="00576508">
        <w:t xml:space="preserve"> </w:t>
      </w:r>
      <w:r w:rsidR="00116E61">
        <w:t xml:space="preserve">the </w:t>
      </w:r>
      <w:r w:rsidRPr="00576508">
        <w:t>county and city level</w:t>
      </w:r>
      <w:r w:rsidR="00116E61">
        <w:t>s</w:t>
      </w:r>
      <w:r w:rsidRPr="00576508">
        <w:t>.</w:t>
      </w:r>
      <w:r w:rsidR="009655B2" w:rsidRPr="00660AA9">
        <w:fldChar w:fldCharType="begin"/>
      </w:r>
      <w:r w:rsidR="006203B4" w:rsidRPr="00576508">
        <w:instrText xml:space="preserve"> ADDIN EN.CITE &lt;EndNote&gt;&lt;Cite&gt;&lt;Year&gt;2020&lt;/Year&gt;&lt;RecNum&gt;2&lt;/RecNum&gt;&lt;DisplayText&gt;&lt;style face="superscript"&gt;31&lt;/style&gt;&lt;/DisplayText&gt;&lt;record&gt;&lt;rec-number&gt;2&lt;/rec-number&gt;&lt;foreign-keys&gt;&lt;key app="EN" db-id="waaz0zxfzefzp8e9xwq5d0agdersessr552z" timestamp="1615300046"&gt;2&lt;/key&gt;&lt;/foreign-keys&gt;&lt;ref-type name="Web Page"&gt;12&lt;/ref-type&gt;&lt;contributors&gt;&lt;/contributors&gt;&lt;titles&gt;&lt;title&gt;Counter Tools Virginia Stateside Tobacco &lt;/title&gt;&lt;/titles&gt;&lt;volume&gt;2021&lt;/volume&gt;&lt;number&gt;March 9&lt;/number&gt;&lt;dates&gt;&lt;year&gt;2020&lt;/year&gt;&lt;/dates&gt;&lt;pub-location&gt;https://countertools.org/&lt;/pub-location&gt;&lt;urls&gt;&lt;related-urls&gt;&lt;url&gt;https://mapping.countertools.org/virginia/?local=000&amp;amp;share=26&lt;/url&gt;&lt;/related-urls&gt;&lt;/urls&gt;&lt;/record&gt;&lt;/Cite&gt;&lt;/EndNote&gt;</w:instrText>
      </w:r>
      <w:r w:rsidR="009655B2" w:rsidRPr="00660AA9">
        <w:fldChar w:fldCharType="separate"/>
      </w:r>
      <w:r w:rsidR="006203B4" w:rsidRPr="00576508">
        <w:rPr>
          <w:noProof/>
          <w:vertAlign w:val="superscript"/>
        </w:rPr>
        <w:t>31</w:t>
      </w:r>
      <w:r w:rsidR="009655B2" w:rsidRPr="00660AA9">
        <w:fldChar w:fldCharType="end"/>
      </w:r>
    </w:p>
    <w:p w14:paraId="1FD7E38C" w14:textId="7FC70995" w:rsidR="008265CD" w:rsidRPr="00576508" w:rsidRDefault="00B016FF" w:rsidP="008C19A1">
      <w:pPr>
        <w:spacing w:line="480" w:lineRule="auto"/>
        <w:rPr>
          <w:b/>
          <w:bCs/>
        </w:rPr>
      </w:pPr>
      <w:r w:rsidRPr="00576508">
        <w:rPr>
          <w:b/>
          <w:bCs/>
        </w:rPr>
        <w:t>Outcome</w:t>
      </w:r>
    </w:p>
    <w:p w14:paraId="09556069" w14:textId="7A0B9D0E" w:rsidR="003D126B" w:rsidRPr="00576508" w:rsidRDefault="006F318D" w:rsidP="008C19A1">
      <w:pPr>
        <w:spacing w:line="480" w:lineRule="auto"/>
        <w:rPr>
          <w:b/>
          <w:bCs/>
        </w:rPr>
      </w:pPr>
      <w:r>
        <w:t>T</w:t>
      </w:r>
      <w:r w:rsidR="003D126B" w:rsidRPr="00576508">
        <w:t>he county</w:t>
      </w:r>
      <w:r>
        <w:t>-</w:t>
      </w:r>
      <w:r w:rsidR="003D126B" w:rsidRPr="00576508">
        <w:t>level smoking rate was the outcome variable</w:t>
      </w:r>
      <w:r w:rsidR="00957111" w:rsidRPr="00576508">
        <w:t xml:space="preserve">. </w:t>
      </w:r>
    </w:p>
    <w:p w14:paraId="6A1E9619" w14:textId="4AC2AEA1" w:rsidR="00B016FF" w:rsidRPr="00576508" w:rsidRDefault="00D004CB" w:rsidP="008C19A1">
      <w:pPr>
        <w:spacing w:line="480" w:lineRule="auto"/>
        <w:rPr>
          <w:b/>
          <w:bCs/>
        </w:rPr>
      </w:pPr>
      <w:r w:rsidRPr="00576508">
        <w:rPr>
          <w:b/>
          <w:bCs/>
        </w:rPr>
        <w:t>Key e</w:t>
      </w:r>
      <w:r w:rsidR="00B016FF" w:rsidRPr="00576508">
        <w:rPr>
          <w:b/>
          <w:bCs/>
        </w:rPr>
        <w:t>xposures</w:t>
      </w:r>
    </w:p>
    <w:p w14:paraId="35E05CCA" w14:textId="365FA1E9" w:rsidR="006571DA" w:rsidRPr="00576508" w:rsidRDefault="009354BE" w:rsidP="008C19A1">
      <w:pPr>
        <w:spacing w:line="480" w:lineRule="auto"/>
      </w:pPr>
      <w:r w:rsidRPr="00576508">
        <w:lastRenderedPageBreak/>
        <w:t>T</w:t>
      </w:r>
      <w:r w:rsidR="00D34AEA" w:rsidRPr="00576508">
        <w:t>obacco</w:t>
      </w:r>
      <w:r w:rsidRPr="00576508">
        <w:t xml:space="preserve"> retailer</w:t>
      </w:r>
      <w:r w:rsidR="00D34AEA" w:rsidRPr="00576508">
        <w:t xml:space="preserve"> density</w:t>
      </w:r>
      <w:r w:rsidRPr="00576508">
        <w:t xml:space="preserve">, following </w:t>
      </w:r>
      <w:r w:rsidR="001C382C">
        <w:t xml:space="preserve">the </w:t>
      </w:r>
      <w:r w:rsidR="00CA5CBC" w:rsidRPr="00576508">
        <w:t xml:space="preserve">previous </w:t>
      </w:r>
      <w:r w:rsidRPr="00576508">
        <w:t>specification,</w:t>
      </w:r>
      <w:r w:rsidR="005C5560"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 </w:instrText>
      </w:r>
      <w:r w:rsidR="006203B4" w:rsidRPr="00660AA9">
        <w:fldChar w:fldCharType="begin">
          <w:fldData xml:space="preserve">PEVuZE5vdGU+PENpdGU+PEF1dGhvcj5NYXJzaDwvQXV0aG9yPjxZZWFyPjIwMjE8L1llYXI+PFJl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</w:fldData>
        </w:fldChar>
      </w:r>
      <w:r w:rsidR="006203B4" w:rsidRPr="00576508">
        <w:instrText xml:space="preserve"> ADDIN EN.CITE.DATA </w:instrText>
      </w:r>
      <w:r w:rsidR="006203B4" w:rsidRPr="00660AA9">
        <w:fldChar w:fldCharType="end"/>
      </w:r>
      <w:r w:rsidR="005C5560" w:rsidRPr="00660AA9">
        <w:fldChar w:fldCharType="separate"/>
      </w:r>
      <w:r w:rsidR="006203B4" w:rsidRPr="00576508">
        <w:rPr>
          <w:noProof/>
          <w:vertAlign w:val="superscript"/>
        </w:rPr>
        <w:t>32</w:t>
      </w:r>
      <w:r w:rsidR="005C5560" w:rsidRPr="00660AA9">
        <w:fldChar w:fldCharType="end"/>
      </w:r>
      <w:r w:rsidR="00D34AEA" w:rsidRPr="00576508">
        <w:t xml:space="preserve"> </w:t>
      </w:r>
      <w:r w:rsidRPr="00576508">
        <w:t>was measured by the number of outlets/retailers exist</w:t>
      </w:r>
      <w:r w:rsidR="006F318D">
        <w:t>ing</w:t>
      </w:r>
      <w:r w:rsidRPr="00576508">
        <w:t xml:space="preserve"> per 1000 person</w:t>
      </w:r>
      <w:r w:rsidR="006F318D">
        <w:t>s</w:t>
      </w:r>
      <w:r w:rsidRPr="00576508">
        <w:t xml:space="preserve"> in a given county. </w:t>
      </w:r>
    </w:p>
    <w:p w14:paraId="59FC1696" w14:textId="34FCDD1A" w:rsidR="0066649D" w:rsidRPr="00576508" w:rsidRDefault="0066649D" w:rsidP="008C19A1">
      <w:pPr>
        <w:spacing w:line="480" w:lineRule="auto"/>
        <w:rPr>
          <w:b/>
          <w:bCs/>
        </w:rPr>
      </w:pPr>
      <w:r w:rsidRPr="00576508">
        <w:rPr>
          <w:b/>
          <w:bCs/>
        </w:rPr>
        <w:t xml:space="preserve">Covariates </w:t>
      </w:r>
    </w:p>
    <w:p w14:paraId="402140F9" w14:textId="50E65A0B" w:rsidR="006571DA" w:rsidRPr="00576508" w:rsidRDefault="0068777E" w:rsidP="008C19A1">
      <w:pPr>
        <w:spacing w:line="480" w:lineRule="auto"/>
        <w:rPr>
          <w:b/>
          <w:bCs/>
        </w:rPr>
      </w:pPr>
      <w:r w:rsidRPr="00576508">
        <w:t xml:space="preserve">In the present study, we categorized </w:t>
      </w:r>
      <w:r w:rsidR="00E45A55" w:rsidRPr="00576508">
        <w:t xml:space="preserve">various </w:t>
      </w:r>
      <w:r w:rsidRPr="00576508">
        <w:t>social determinants</w:t>
      </w:r>
      <w:r w:rsidR="00E45A55" w:rsidRPr="00576508">
        <w:t xml:space="preserve"> </w:t>
      </w:r>
      <w:r w:rsidRPr="00576508">
        <w:t>into 6 classes</w:t>
      </w:r>
      <w:r w:rsidR="006F318D">
        <w:t>: a</w:t>
      </w:r>
      <w:r w:rsidRPr="00576508">
        <w:t>ccess to healthcare, demographics, socioeconomic status (SES), environment</w:t>
      </w:r>
      <w:r w:rsidR="006F318D">
        <w:t>al</w:t>
      </w:r>
      <w:r w:rsidRPr="00576508">
        <w:t xml:space="preserve"> factors, risk conditions or behaviors</w:t>
      </w:r>
      <w:r w:rsidR="006F318D">
        <w:t>,</w:t>
      </w:r>
      <w:r w:rsidRPr="00576508">
        <w:t xml:space="preserve"> and population health measures. Access to healthcare included the </w:t>
      </w:r>
      <w:r w:rsidR="00A02633" w:rsidRPr="00576508">
        <w:t>normalized</w:t>
      </w:r>
      <w:r w:rsidRPr="00576508">
        <w:t xml:space="preserve"> (Z transformation) supply of primary care physicians and mental health providers</w:t>
      </w:r>
      <w:r w:rsidR="000647E1" w:rsidRPr="00576508">
        <w:t>;</w:t>
      </w:r>
      <w:r w:rsidR="00046765" w:rsidRPr="00576508">
        <w:t xml:space="preserve"> </w:t>
      </w:r>
      <w:r w:rsidR="006F318D">
        <w:t>d</w:t>
      </w:r>
      <w:r w:rsidR="00046765" w:rsidRPr="00576508">
        <w:t xml:space="preserve">emographic factors </w:t>
      </w:r>
      <w:r w:rsidR="00810118" w:rsidRPr="00576508">
        <w:t xml:space="preserve">consisted of </w:t>
      </w:r>
      <w:r w:rsidR="000647E1" w:rsidRPr="00576508">
        <w:t xml:space="preserve">the </w:t>
      </w:r>
      <w:r w:rsidR="00810118" w:rsidRPr="00576508">
        <w:t>sex, racial/ethnicity (Asian, Non-Hispanic White, Black and Hispanic)</w:t>
      </w:r>
      <w:r w:rsidR="000647E1" w:rsidRPr="00576508">
        <w:t xml:space="preserve"> measured in percentage</w:t>
      </w:r>
      <w:r w:rsidR="006F318D">
        <w:t>s</w:t>
      </w:r>
      <w:commentRangeStart w:id="3"/>
      <w:r w:rsidR="000647E1" w:rsidRPr="00576508">
        <w:t>;</w:t>
      </w:r>
      <w:commentRangeEnd w:id="3"/>
      <w:r w:rsidR="002C7B4E">
        <w:rPr>
          <w:rStyle w:val="CommentReference"/>
          <w:rFonts w:asciiTheme="minorHAnsi" w:eastAsiaTheme="minorEastAsia" w:hAnsiTheme="minorHAnsi" w:cstheme="minorBidi"/>
        </w:rPr>
        <w:commentReference w:id="3"/>
      </w:r>
      <w:r w:rsidR="000647E1" w:rsidRPr="00576508">
        <w:t xml:space="preserve"> SES contained</w:t>
      </w:r>
      <w:r w:rsidR="001C382C">
        <w:t xml:space="preserve"> the</w:t>
      </w:r>
      <w:r w:rsidR="000647E1" w:rsidRPr="00576508">
        <w:t xml:space="preserve"> </w:t>
      </w:r>
      <w:r w:rsidR="00A02633" w:rsidRPr="00576508">
        <w:t xml:space="preserve">percentage of </w:t>
      </w:r>
      <w:r w:rsidR="006F318D">
        <w:t xml:space="preserve">those </w:t>
      </w:r>
      <w:r w:rsidR="00A02633" w:rsidRPr="00576508">
        <w:t xml:space="preserve">not proficient in English, normalized income </w:t>
      </w:r>
      <w:r w:rsidR="00ED19DD" w:rsidRPr="00576508">
        <w:t>inequality and degree of education, and county</w:t>
      </w:r>
      <w:r w:rsidR="006F318D">
        <w:t>-</w:t>
      </w:r>
      <w:r w:rsidR="00ED19DD" w:rsidRPr="00576508">
        <w:t>level median household income; environment</w:t>
      </w:r>
      <w:r w:rsidR="006F318D">
        <w:t>al</w:t>
      </w:r>
      <w:r w:rsidR="00ED19DD" w:rsidRPr="00576508">
        <w:t xml:space="preserve"> factors </w:t>
      </w:r>
      <w:r w:rsidR="006E1939" w:rsidRPr="00576508">
        <w:t xml:space="preserve">included </w:t>
      </w:r>
      <w:r w:rsidR="001C382C">
        <w:t xml:space="preserve">the </w:t>
      </w:r>
      <w:r w:rsidR="00511AA9" w:rsidRPr="00576508">
        <w:t xml:space="preserve">percentage of people who owned their homes, </w:t>
      </w:r>
      <w:r w:rsidR="006F318D">
        <w:t xml:space="preserve">those </w:t>
      </w:r>
      <w:r w:rsidR="00511AA9" w:rsidRPr="00576508">
        <w:t>having severe housing problems, daily average traffic volume in the road</w:t>
      </w:r>
      <w:r w:rsidR="006F318D">
        <w:t>s,</w:t>
      </w:r>
      <w:r w:rsidR="00511AA9" w:rsidRPr="00576508">
        <w:t xml:space="preserve"> and </w:t>
      </w:r>
      <w:r w:rsidR="005C2D1D" w:rsidRPr="00576508">
        <w:t>access to exercise opportunities</w:t>
      </w:r>
      <w:commentRangeStart w:id="4"/>
      <w:r w:rsidR="005C2D1D" w:rsidRPr="00576508">
        <w:t>.</w:t>
      </w:r>
      <w:r w:rsidR="006E63F1" w:rsidRPr="00576508">
        <w:t xml:space="preserve"> </w:t>
      </w:r>
      <w:r w:rsidR="006365D9" w:rsidRPr="00576508">
        <w:t xml:space="preserve">The risk </w:t>
      </w:r>
      <w:r w:rsidR="00061C09" w:rsidRPr="00576508">
        <w:t xml:space="preserve">condition </w:t>
      </w:r>
      <w:commentRangeEnd w:id="4"/>
      <w:r w:rsidR="002C7B4E">
        <w:rPr>
          <w:rStyle w:val="CommentReference"/>
          <w:rFonts w:asciiTheme="minorHAnsi" w:eastAsiaTheme="minorEastAsia" w:hAnsiTheme="minorHAnsi" w:cstheme="minorBidi"/>
        </w:rPr>
        <w:commentReference w:id="4"/>
      </w:r>
      <w:r w:rsidR="00B81B06" w:rsidRPr="00576508">
        <w:t xml:space="preserve">or behaviors </w:t>
      </w:r>
      <w:r w:rsidR="000D5D40" w:rsidRPr="00576508">
        <w:t xml:space="preserve">consisted </w:t>
      </w:r>
      <w:r w:rsidR="005D5258" w:rsidRPr="00576508">
        <w:t xml:space="preserve">of </w:t>
      </w:r>
      <w:r w:rsidR="00456EB7" w:rsidRPr="00576508">
        <w:t>food insecurity (measured in percentage</w:t>
      </w:r>
      <w:r w:rsidR="006F318D">
        <w:t>s</w:t>
      </w:r>
      <w:r w:rsidR="00456EB7" w:rsidRPr="00576508">
        <w:t>)</w:t>
      </w:r>
      <w:r w:rsidR="00043E5C" w:rsidRPr="00576508">
        <w:t xml:space="preserve">, </w:t>
      </w:r>
      <w:r w:rsidR="00F213EA" w:rsidRPr="00576508">
        <w:t xml:space="preserve">normalized </w:t>
      </w:r>
      <w:r w:rsidR="001D1F09" w:rsidRPr="00576508">
        <w:t>violent crime rate</w:t>
      </w:r>
      <w:r w:rsidR="006F318D">
        <w:t>,</w:t>
      </w:r>
      <w:r w:rsidR="001D1F09" w:rsidRPr="00576508">
        <w:t xml:space="preserve"> and rate of excessive drinking. </w:t>
      </w:r>
      <w:r w:rsidR="00335B16" w:rsidRPr="00576508">
        <w:t xml:space="preserve">Finally, the </w:t>
      </w:r>
      <w:r w:rsidR="00897FEB" w:rsidRPr="00576508">
        <w:t xml:space="preserve">population health measures </w:t>
      </w:r>
      <w:r w:rsidR="009B59B5" w:rsidRPr="00576508">
        <w:t xml:space="preserve">included </w:t>
      </w:r>
      <w:r w:rsidR="001C382C">
        <w:t xml:space="preserve">the </w:t>
      </w:r>
      <w:r w:rsidR="000F5556" w:rsidRPr="00576508">
        <w:t xml:space="preserve">percentage of </w:t>
      </w:r>
      <w:r w:rsidR="001C382C">
        <w:t xml:space="preserve">the </w:t>
      </w:r>
      <w:r w:rsidR="000F5556" w:rsidRPr="00576508">
        <w:t>population experienc</w:t>
      </w:r>
      <w:r w:rsidR="00167A21" w:rsidRPr="00576508">
        <w:t>ing frequent mental distress an</w:t>
      </w:r>
      <w:r w:rsidR="000A72DA" w:rsidRPr="00576508">
        <w:t>d</w:t>
      </w:r>
      <w:r w:rsidR="00167A21" w:rsidRPr="00576508">
        <w:t xml:space="preserve"> physical inactivity</w:t>
      </w:r>
      <w:r w:rsidR="00752D87" w:rsidRPr="00576508">
        <w:t>.</w:t>
      </w:r>
    </w:p>
    <w:p w14:paraId="3A023AB8" w14:textId="72A11920" w:rsidR="008265CD" w:rsidRPr="00576508" w:rsidRDefault="008265CD" w:rsidP="008C19A1">
      <w:pPr>
        <w:spacing w:line="480" w:lineRule="auto"/>
        <w:rPr>
          <w:b/>
          <w:bCs/>
        </w:rPr>
      </w:pPr>
      <w:r w:rsidRPr="00576508">
        <w:rPr>
          <w:b/>
          <w:bCs/>
        </w:rPr>
        <w:t>Statistical analysis</w:t>
      </w:r>
    </w:p>
    <w:p w14:paraId="42024F3A" w14:textId="5BE5A5C9" w:rsidR="00443EBB" w:rsidRPr="00576508" w:rsidRDefault="00443EBB" w:rsidP="008C19A1">
      <w:pPr>
        <w:spacing w:line="480" w:lineRule="auto"/>
      </w:pPr>
      <w:r w:rsidRPr="00576508">
        <w:t xml:space="preserve">To study the association between </w:t>
      </w:r>
      <w:r w:rsidR="006F318D">
        <w:t xml:space="preserve">the </w:t>
      </w:r>
      <w:r w:rsidRPr="00576508">
        <w:t xml:space="preserve">smoking rate and tobacco outlet density, we conducted </w:t>
      </w:r>
      <w:r w:rsidRPr="00CC5A8C">
        <w:rPr>
          <w:highlight w:val="yellow"/>
          <w:rPrChange w:id="5" w:author="ruixin.yang@gmail.com" w:date="2021-06-17T12:22:00Z">
            <w:rPr/>
          </w:rPrChange>
        </w:rPr>
        <w:t>regression analyses controlling for various covariates and the spatial auto-</w:t>
      </w:r>
      <w:r w:rsidR="001C382C" w:rsidRPr="00CC5A8C">
        <w:rPr>
          <w:highlight w:val="yellow"/>
          <w:rPrChange w:id="6" w:author="ruixin.yang@gmail.com" w:date="2021-06-17T12:22:00Z">
            <w:rPr/>
          </w:rPrChange>
        </w:rPr>
        <w:t>correlation</w:t>
      </w:r>
      <w:r w:rsidR="001C382C" w:rsidRPr="00576508">
        <w:t>.</w:t>
      </w:r>
      <w:r w:rsidRPr="00576508">
        <w:t xml:space="preserve"> We first fit </w:t>
      </w:r>
      <w:r w:rsidR="001C382C" w:rsidRPr="00576508">
        <w:t>a</w:t>
      </w:r>
      <w:r w:rsidRPr="00576508">
        <w:t xml:space="preserve"> univariate linear model using the tobacco outlet density as the covariate (referred to </w:t>
      </w:r>
      <w:r w:rsidR="006F318D">
        <w:t xml:space="preserve">as </w:t>
      </w:r>
      <w:r w:rsidR="0070747A">
        <w:t>M</w:t>
      </w:r>
      <w:r w:rsidRPr="00576508">
        <w:t xml:space="preserve">odel [0]). The linear assumption of </w:t>
      </w:r>
      <w:r w:rsidR="001C382C">
        <w:t xml:space="preserve">the </w:t>
      </w:r>
      <w:r w:rsidRPr="00576508">
        <w:t>regression model is satisfied based on the scatterplot of the non-transformed data shown in Appendix Figure S1. The common model assumptions, including normality and constant variance based on residuals, a</w:t>
      </w:r>
      <w:r w:rsidR="006F318D">
        <w:t>s well as</w:t>
      </w:r>
      <w:r w:rsidRPr="00576508">
        <w:t xml:space="preserve"> potential outliers and leverage </w:t>
      </w:r>
      <w:r w:rsidRPr="00576508">
        <w:lastRenderedPageBreak/>
        <w:t>points were also checked (Figure S1). To disentangle the possible effect from different kinds of model misspecification</w:t>
      </w:r>
      <w:r w:rsidR="006F318D">
        <w:t>s</w:t>
      </w:r>
      <w:r w:rsidRPr="00576508">
        <w:t xml:space="preserve">, we conducted the </w:t>
      </w:r>
      <w:bookmarkStart w:id="7" w:name="_Hlk74836805"/>
      <w:commentRangeStart w:id="8"/>
      <w:r w:rsidRPr="00576508">
        <w:t xml:space="preserve">Ramsey test </w:t>
      </w:r>
      <w:bookmarkEnd w:id="7"/>
      <w:commentRangeEnd w:id="8"/>
      <w:r w:rsidR="002C7B4E">
        <w:rPr>
          <w:rStyle w:val="CommentReference"/>
          <w:rFonts w:asciiTheme="minorHAnsi" w:eastAsiaTheme="minorEastAsia" w:hAnsiTheme="minorHAnsi" w:cstheme="minorBidi"/>
        </w:rPr>
        <w:commentReference w:id="8"/>
      </w:r>
      <w:r w:rsidRPr="00576508">
        <w:t xml:space="preserve">to check for possible missing power </w:t>
      </w:r>
      <w:ins w:id="9" w:author="ruixin.yang@gmail.com" w:date="2021-06-17T12:49:00Z">
        <w:r w:rsidR="00BD54A2">
          <w:t xml:space="preserve"> </w:t>
        </w:r>
      </w:ins>
      <w:r w:rsidRPr="00576508">
        <w:t>terms and navigated the potential influence of county-county correlation (spatial auto-correlation) by conducting Moran's I test.</w:t>
      </w:r>
      <w:r w:rsidRPr="00660AA9">
        <w:fldChar w:fldCharType="begin"/>
      </w:r>
      <w:r w:rsidR="006203B4" w:rsidRPr="00576508">
        <w:instrText xml:space="preserve"> ADDIN EN.CITE &lt;EndNote&gt;&lt;Cite&gt;&lt;Author&gt;Cliff&lt;/Author&gt;&lt;Year&gt;1981&lt;/Year&gt;&lt;RecNum&gt;4&lt;/RecNum&gt;&lt;DisplayText&gt;&lt;style face="superscript"&gt;33&lt;/style&gt;&lt;/DisplayText&gt;&lt;record&gt;&lt;rec-number&gt;4&lt;/rec-number&gt;&lt;foreign-keys&gt;&lt;key app="EN" db-id="waaz0zxfzefzp8e9xwq5d0agdersessr552z" timestamp="1615303230"&gt;4&lt;/key&gt;&lt;/foreign-keys&gt;&lt;ref-type name="Book"&gt;6&lt;/ref-type&gt;&lt;contributors&gt;&lt;authors&gt;&lt;author&gt;Cliff, Andrew David&lt;/author&gt;&lt;author&gt;Ord, J Keith&lt;/author&gt;&lt;/authors&gt;&lt;/contributors&gt;&lt;titles&gt;&lt;title&gt;Spatial processes: models &amp;amp; applications&lt;/title&gt;&lt;/titles&gt;&lt;dates&gt;&lt;year&gt;1981&lt;/year&gt;&lt;/dates&gt;&lt;publisher&gt;Taylor &amp;amp; Francis&lt;/publisher&gt;&lt;isbn&gt;0850860814&lt;/isbn&gt;&lt;urls&gt;&lt;/urls&gt;&lt;/record&gt;&lt;/Cite&gt;&lt;/EndNote&gt;</w:instrText>
      </w:r>
      <w:r w:rsidRPr="00660AA9">
        <w:fldChar w:fldCharType="separate"/>
      </w:r>
      <w:r w:rsidR="006203B4" w:rsidRPr="00576508">
        <w:rPr>
          <w:noProof/>
          <w:vertAlign w:val="superscript"/>
        </w:rPr>
        <w:t>33</w:t>
      </w:r>
      <w:r w:rsidRPr="00660AA9">
        <w:fldChar w:fldCharType="end"/>
      </w:r>
      <w:r w:rsidRPr="00576508">
        <w:t xml:space="preserve"> The test result</w:t>
      </w:r>
      <w:r w:rsidR="006F318D">
        <w:t>s</w:t>
      </w:r>
      <w:r w:rsidRPr="00576508">
        <w:t xml:space="preserve"> indicated the existence of spatial auto-correlation. To address this issue, we fitted the second univariate model (</w:t>
      </w:r>
      <w:r w:rsidR="0070747A">
        <w:t>M</w:t>
      </w:r>
      <w:r w:rsidRPr="00576508">
        <w:t xml:space="preserve">odel [1]) using a spatial autoregressive model, the form of which is decided by the results from the Lagrange multiplier diagnostics. In the diagnostics, we tested three different possible forms of spatial dependence structure, which correspond to (1) </w:t>
      </w:r>
      <w:r w:rsidR="006F318D">
        <w:t xml:space="preserve">a </w:t>
      </w:r>
      <w:r w:rsidRPr="00576508">
        <w:t>spatial error model</w:t>
      </w:r>
      <w:r w:rsidR="006F318D">
        <w:t>,</w:t>
      </w:r>
      <w:r w:rsidRPr="00576508">
        <w:t xml:space="preserve"> (2) </w:t>
      </w:r>
      <w:r w:rsidR="006F318D" w:rsidRPr="00DD1DF2">
        <w:rPr>
          <w:highlight w:val="yellow"/>
          <w:rPrChange w:id="10" w:author="ruixin.yang@gmail.com" w:date="2021-06-17T15:45:00Z">
            <w:rPr/>
          </w:rPrChange>
        </w:rPr>
        <w:t xml:space="preserve">a </w:t>
      </w:r>
      <w:r w:rsidRPr="00DD1DF2">
        <w:rPr>
          <w:highlight w:val="yellow"/>
          <w:rPrChange w:id="11" w:author="ruixin.yang@gmail.com" w:date="2021-06-17T15:45:00Z">
            <w:rPr/>
          </w:rPrChange>
        </w:rPr>
        <w:t>spatial lag model</w:t>
      </w:r>
      <w:r w:rsidR="006F318D">
        <w:t>,</w:t>
      </w:r>
      <w:r w:rsidRPr="00576508">
        <w:t xml:space="preserve"> and (3) </w:t>
      </w:r>
      <w:r w:rsidR="006F318D">
        <w:t xml:space="preserve">a </w:t>
      </w:r>
      <w:r w:rsidRPr="00576508">
        <w:t xml:space="preserve">spatial ARMA model. We also tried fitting a </w:t>
      </w:r>
      <w:r w:rsidRPr="00DD1DF2">
        <w:rPr>
          <w:highlight w:val="yellow"/>
          <w:rPrChange w:id="12" w:author="ruixin.yang@gmail.com" w:date="2021-06-17T15:45:00Z">
            <w:rPr/>
          </w:rPrChange>
        </w:rPr>
        <w:t>spatial Durbin model</w:t>
      </w:r>
      <w:r w:rsidRPr="00576508">
        <w:t xml:space="preserve"> to the data. The result suggested that the spatial lag model is the most appropriate model to use to account for the spatial auto-correlation (shown in </w:t>
      </w:r>
      <w:r w:rsidR="006F318D">
        <w:t>T</w:t>
      </w:r>
      <w:r w:rsidRPr="00576508">
        <w:t xml:space="preserve">able 1). </w:t>
      </w:r>
      <w:r w:rsidRPr="00660AA9">
        <w:fldChar w:fldCharType="begin"/>
      </w:r>
      <w:r w:rsidR="006203B4" w:rsidRPr="00576508">
        <w:instrText xml:space="preserve"> ADDIN EN.CITE &lt;EndNote&gt;&lt;Cite&gt;&lt;Author&gt;Anselin&lt;/Author&gt;&lt;Year&gt;1988&lt;/Year&gt;&lt;RecNum&gt;5&lt;/RecNum&gt;&lt;DisplayText&gt;&lt;style face="superscript"&gt;34&lt;/style&gt;&lt;/DisplayText&gt;&lt;record&gt;&lt;rec-number&gt;5&lt;/rec-number&gt;&lt;foreign-keys&gt;&lt;key app="EN" db-id="waaz0zxfzefzp8e9xwq5d0agdersessr552z" timestamp="1615303412"&gt;5&lt;/key&gt;&lt;/foreign-keys&gt;&lt;ref-type name="Journal Article"&gt;17&lt;/ref-type&gt;&lt;contributors&gt;&lt;authors&gt;&lt;author&gt;Anselin, Luc %J Geographical analysis&lt;/author&gt;&lt;/authors&gt;&lt;/contributors&gt;&lt;titles&gt;&lt;title&gt;Lagrange multiplier test diagnostics for spatial dependence and spatial heterogeneity&lt;/title&gt;&lt;/titles&gt;&lt;pages&gt;1-17&lt;/pages&gt;&lt;volume&gt;20&lt;/volume&gt;&lt;number&gt;1&lt;/number&gt;&lt;dates&gt;&lt;year&gt;1988&lt;/year&gt;&lt;/dates&gt;&lt;isbn&gt;0016-7363&lt;/isbn&gt;&lt;urls&gt;&lt;/urls&gt;&lt;/record&gt;&lt;/Cite&gt;&lt;/EndNote&gt;</w:instrText>
      </w:r>
      <w:r w:rsidRPr="00660AA9">
        <w:fldChar w:fldCharType="separate"/>
      </w:r>
      <w:r w:rsidR="006203B4" w:rsidRPr="00576508">
        <w:rPr>
          <w:noProof/>
          <w:vertAlign w:val="superscript"/>
        </w:rPr>
        <w:t>34</w:t>
      </w:r>
      <w:r w:rsidRPr="00660AA9">
        <w:fldChar w:fldCharType="end"/>
      </w:r>
      <w:r w:rsidRPr="00576508">
        <w:t xml:space="preserve"> The spatial lag model assumes the dependence in the residuals is due to missing the spatial lag of the outcome variable</w:t>
      </w:r>
      <w:r w:rsidR="006F318D">
        <w:t>.</w:t>
      </w:r>
      <w:r w:rsidRPr="00576508">
        <w:t xml:space="preserve"> </w:t>
      </w:r>
      <w:r w:rsidR="006F318D">
        <w:t>T</w:t>
      </w:r>
      <w:r w:rsidRPr="00576508">
        <w:t>he detail</w:t>
      </w:r>
      <w:r w:rsidR="006F318D">
        <w:t>ed</w:t>
      </w:r>
      <w:r w:rsidRPr="00576508">
        <w:t xml:space="preserve"> model specification is documented in the </w:t>
      </w:r>
      <w:commentRangeStart w:id="13"/>
      <w:r w:rsidR="006F318D">
        <w:rPr>
          <w:u w:val="single"/>
        </w:rPr>
        <w:t>A</w:t>
      </w:r>
      <w:r w:rsidRPr="00576508">
        <w:rPr>
          <w:u w:val="single"/>
        </w:rPr>
        <w:t>ppendix</w:t>
      </w:r>
      <w:commentRangeEnd w:id="13"/>
      <w:r w:rsidR="00303CB4">
        <w:rPr>
          <w:rStyle w:val="CommentReference"/>
          <w:rFonts w:asciiTheme="minorHAnsi" w:eastAsiaTheme="minorEastAsia" w:hAnsiTheme="minorHAnsi" w:cstheme="minorBidi"/>
        </w:rPr>
        <w:commentReference w:id="13"/>
      </w:r>
      <w:r w:rsidRPr="00576508">
        <w:t xml:space="preserve">. The estimation of parameters is based on the maximum likelihood method and is done by using the </w:t>
      </w:r>
      <w:r w:rsidRPr="00DD1DF2">
        <w:rPr>
          <w:highlight w:val="yellow"/>
          <w:rPrChange w:id="14" w:author="ruixin.yang@gmail.com" w:date="2021-06-17T15:46:00Z">
            <w:rPr/>
          </w:rPrChange>
        </w:rPr>
        <w:t xml:space="preserve">R package </w:t>
      </w:r>
      <w:r w:rsidRPr="00DD1DF2">
        <w:rPr>
          <w:b/>
          <w:bCs/>
          <w:highlight w:val="yellow"/>
          <w:rPrChange w:id="15" w:author="ruixin.yang@gmail.com" w:date="2021-06-17T15:46:00Z">
            <w:rPr>
              <w:b/>
              <w:bCs/>
            </w:rPr>
          </w:rPrChange>
        </w:rPr>
        <w:t>Spatialreg</w:t>
      </w:r>
      <w:r w:rsidRPr="00576508">
        <w:t>.</w:t>
      </w:r>
      <w:r w:rsidRPr="00660AA9">
        <w:fldChar w:fldCharType="begin"/>
      </w:r>
      <w:r w:rsidR="006203B4" w:rsidRPr="00576508">
        <w:instrText xml:space="preserve"> ADDIN EN.CITE &lt;EndNote&gt;&lt;Cite&gt;&lt;Author&gt;Bivand&lt;/Author&gt;&lt;Year&gt;2015&lt;/Year&gt;&lt;RecNum&gt;6&lt;/RecNum&gt;&lt;DisplayText&gt;&lt;style face="superscript"&gt;35&lt;/style&gt;&lt;/DisplayText&gt;&lt;record&gt;&lt;rec-number&gt;6&lt;/rec-number&gt;&lt;foreign-keys&gt;&lt;key app="EN" db-id="waaz0zxfzefzp8e9xwq5d0agdersessr552z" timestamp="1615303812"&gt;6&lt;/key&gt;&lt;/foreign-keys&gt;&lt;ref-type name="Conference Proceedings"&gt;10&lt;/ref-type&gt;&lt;contributors&gt;&lt;authors&gt;&lt;author&gt;Bivand, Roger&lt;/author&gt;&lt;author&gt;Piras, Gianfranco&lt;/author&gt;&lt;/authors&gt;&lt;/contributors&gt;&lt;titles&gt;&lt;title&gt;Comparing implementations of estimation methods for spatial econometrics&lt;/title&gt;&lt;/titles&gt;&lt;dates&gt;&lt;year&gt;2015&lt;/year&gt;&lt;/dates&gt;&lt;publisher&gt;American Statistical Association&lt;/publisher&gt;&lt;isbn&gt;1548-7660&lt;/isbn&gt;&lt;urls&gt;&lt;/urls&gt;&lt;/record&gt;&lt;/Cite&gt;&lt;/EndNote&gt;</w:instrText>
      </w:r>
      <w:r w:rsidRPr="00660AA9">
        <w:fldChar w:fldCharType="separate"/>
      </w:r>
      <w:r w:rsidR="006203B4" w:rsidRPr="00576508">
        <w:rPr>
          <w:noProof/>
          <w:vertAlign w:val="superscript"/>
        </w:rPr>
        <w:t>35</w:t>
      </w:r>
      <w:r w:rsidRPr="00660AA9">
        <w:fldChar w:fldCharType="end"/>
      </w:r>
      <w:r w:rsidRPr="00576508">
        <w:t xml:space="preserve"> We then expand our model to include </w:t>
      </w:r>
      <w:r w:rsidR="00851EFC">
        <w:t xml:space="preserve">a </w:t>
      </w:r>
      <w:r w:rsidRPr="00576508">
        <w:t>different set of covariates once at a time and compare</w:t>
      </w:r>
      <w:r w:rsidR="006F318D">
        <w:t>d</w:t>
      </w:r>
      <w:r w:rsidRPr="00576508">
        <w:t xml:space="preserve"> different models based on the Akaike information criterion (AIC), which is a common criterion to balance between the model fit and the model complexity. For each model, we test</w:t>
      </w:r>
      <w:r w:rsidR="006F318D">
        <w:t>ed</w:t>
      </w:r>
      <w:r w:rsidRPr="00576508">
        <w:t xml:space="preserve"> for the spatial </w:t>
      </w:r>
      <w:r w:rsidR="001C382C" w:rsidRPr="00576508">
        <w:t>autocorrelation</w:t>
      </w:r>
      <w:r w:rsidRPr="00576508">
        <w:t xml:space="preserve"> based on the residuals. All analyses were conducted in R version 3.6.3. </w:t>
      </w:r>
      <w:r w:rsidRPr="00660AA9">
        <w:fldChar w:fldCharType="begin"/>
      </w:r>
      <w:r w:rsidR="006203B4" w:rsidRPr="00576508">
        <w:instrText xml:space="preserve"> ADDIN EN.CITE &lt;EndNote&gt;&lt;Cite&gt;&lt;Author&gt;Team&lt;/Author&gt;&lt;Year&gt;2020&lt;/Year&gt;&lt;RecNum&gt;7&lt;/RecNum&gt;&lt;DisplayText&gt;&lt;style face="superscript"&gt;36&lt;/style&gt;&lt;/DisplayText&gt;&lt;record&gt;&lt;rec-number&gt;7&lt;/rec-number&gt;&lt;foreign-keys&gt;&lt;key app="EN" db-id="waaz0zxfzefzp8e9xwq5d0agdersessr552z" timestamp="1615306731"&gt;7&lt;/key&gt;&lt;/foreign-keys&gt;&lt;ref-type name="Journal Article"&gt;17&lt;/ref-type&gt;&lt;contributors&gt;&lt;authors&gt;&lt;author&gt;Team, R Core&lt;/author&gt;&lt;/authors&gt;&lt;/contributors&gt;&lt;titles&gt;&lt;title&gt;R: A language and environment for statistical computing&lt;/title&gt;&lt;/titles&gt;&lt;dates&gt;&lt;year&gt;2020&lt;/year&gt;&lt;/dates&gt;&lt;urls&gt;&lt;/urls&gt;&lt;/record&gt;&lt;/Cite&gt;&lt;/EndNote&gt;</w:instrText>
      </w:r>
      <w:r w:rsidRPr="00660AA9">
        <w:fldChar w:fldCharType="separate"/>
      </w:r>
      <w:r w:rsidR="006203B4" w:rsidRPr="00576508">
        <w:rPr>
          <w:noProof/>
          <w:vertAlign w:val="superscript"/>
        </w:rPr>
        <w:t>36</w:t>
      </w:r>
      <w:r w:rsidRPr="00660AA9">
        <w:fldChar w:fldCharType="end"/>
      </w:r>
    </w:p>
    <w:p w14:paraId="442C0678" w14:textId="77777777" w:rsidR="00443EBB" w:rsidRPr="00576508" w:rsidRDefault="00443EBB" w:rsidP="008C19A1">
      <w:pPr>
        <w:spacing w:line="480" w:lineRule="auto"/>
        <w:rPr>
          <w:rFonts w:eastAsiaTheme="minorEastAsia"/>
          <w:b/>
          <w:bCs/>
        </w:rPr>
      </w:pPr>
    </w:p>
    <w:p w14:paraId="246937E4" w14:textId="594F7FBC" w:rsidR="00EC114D" w:rsidRPr="00576508" w:rsidRDefault="001F2DA7" w:rsidP="008C19A1">
      <w:pPr>
        <w:spacing w:line="480" w:lineRule="auto"/>
        <w:rPr>
          <w:b/>
          <w:bCs/>
        </w:rPr>
      </w:pPr>
      <w:r w:rsidRPr="00576508">
        <w:rPr>
          <w:b/>
          <w:bCs/>
        </w:rPr>
        <w:t>Results</w:t>
      </w:r>
    </w:p>
    <w:p w14:paraId="6183FC18" w14:textId="5859EFFA" w:rsidR="00510CDA" w:rsidRPr="00576508" w:rsidRDefault="004D6352" w:rsidP="008C19A1">
      <w:pPr>
        <w:spacing w:line="480" w:lineRule="auto"/>
      </w:pPr>
      <w:r w:rsidRPr="00576508">
        <w:t>Figure 1</w:t>
      </w:r>
      <w:r w:rsidR="0002088A" w:rsidRPr="00576508">
        <w:t>a</w:t>
      </w:r>
      <w:r w:rsidRPr="00576508">
        <w:t xml:space="preserve"> </w:t>
      </w:r>
      <w:r w:rsidR="00AF3C6A" w:rsidRPr="00576508">
        <w:t xml:space="preserve">shows the number of </w:t>
      </w:r>
      <w:bookmarkStart w:id="16" w:name="_Hlk74837416"/>
      <w:r w:rsidR="00AF3C6A" w:rsidRPr="00576508">
        <w:t xml:space="preserve">tobacco retailers </w:t>
      </w:r>
      <w:bookmarkEnd w:id="16"/>
      <w:r w:rsidR="00AF3C6A" w:rsidRPr="00576508">
        <w:t xml:space="preserve">in Virginia at </w:t>
      </w:r>
      <w:r w:rsidR="00851EFC">
        <w:t xml:space="preserve">the </w:t>
      </w:r>
      <w:r w:rsidR="00AF3C6A" w:rsidRPr="00576508">
        <w:t xml:space="preserve">county level. </w:t>
      </w:r>
      <w:r w:rsidR="00820B6E" w:rsidRPr="00576508">
        <w:t>T</w:t>
      </w:r>
      <w:r w:rsidR="00CE02A7" w:rsidRPr="00576508">
        <w:t xml:space="preserve">hree hot spots </w:t>
      </w:r>
      <w:r w:rsidR="00523A23" w:rsidRPr="00576508">
        <w:t xml:space="preserve">were </w:t>
      </w:r>
      <w:r w:rsidR="00587EA3" w:rsidRPr="00576508">
        <w:t xml:space="preserve">noticeable </w:t>
      </w:r>
      <w:r w:rsidR="00CE02A7" w:rsidRPr="00576508">
        <w:t>from the map</w:t>
      </w:r>
      <w:r w:rsidR="00510CDA" w:rsidRPr="00576508">
        <w:t xml:space="preserve">: </w:t>
      </w:r>
      <w:r w:rsidR="00CF389A" w:rsidRPr="00576508">
        <w:t>Northern Virginia, Central Virginia and Southern</w:t>
      </w:r>
      <w:r w:rsidR="007D0C98" w:rsidRPr="00576508">
        <w:t xml:space="preserve"> East</w:t>
      </w:r>
      <w:r w:rsidR="00CF389A" w:rsidRPr="00576508">
        <w:t xml:space="preserve"> Virginia. </w:t>
      </w:r>
      <w:r w:rsidR="004F7D31" w:rsidRPr="00576508">
        <w:t>In Northern Virginia</w:t>
      </w:r>
      <w:r w:rsidR="00AB5CD0" w:rsidRPr="00576508">
        <w:t xml:space="preserve">, </w:t>
      </w:r>
      <w:r w:rsidR="002B5ACD" w:rsidRPr="00576508">
        <w:t>498, 170</w:t>
      </w:r>
      <w:r w:rsidR="00CA3F6E">
        <w:t>,</w:t>
      </w:r>
      <w:r w:rsidR="002B5ACD" w:rsidRPr="00576508">
        <w:t xml:space="preserve"> and 275 outlets were </w:t>
      </w:r>
      <w:r w:rsidR="00B27897" w:rsidRPr="00576508">
        <w:t xml:space="preserve">located in </w:t>
      </w:r>
      <w:r w:rsidR="006703E8" w:rsidRPr="00576508">
        <w:t>the county of Fairfax, Loudoun</w:t>
      </w:r>
      <w:r w:rsidR="00CA3F6E">
        <w:t>,</w:t>
      </w:r>
      <w:r w:rsidR="006703E8" w:rsidRPr="00576508">
        <w:t xml:space="preserve"> </w:t>
      </w:r>
      <w:r w:rsidR="006703E8" w:rsidRPr="00576508">
        <w:lastRenderedPageBreak/>
        <w:t>and Prince William</w:t>
      </w:r>
      <w:r w:rsidR="00CA3F6E">
        <w:t>,</w:t>
      </w:r>
      <w:r w:rsidR="006703E8" w:rsidRPr="00576508">
        <w:t xml:space="preserve"> respectively. </w:t>
      </w:r>
      <w:r w:rsidR="009D59D1" w:rsidRPr="00576508">
        <w:t xml:space="preserve">In </w:t>
      </w:r>
      <w:r w:rsidR="00784B71" w:rsidRPr="00576508">
        <w:t xml:space="preserve">Central Virginia, </w:t>
      </w:r>
      <w:r w:rsidR="00E02C29" w:rsidRPr="00576508">
        <w:t xml:space="preserve">263 tobacco retailers resided in </w:t>
      </w:r>
      <w:r w:rsidR="00CA3F6E">
        <w:t xml:space="preserve">the city of </w:t>
      </w:r>
      <w:r w:rsidR="00E02C29" w:rsidRPr="00576508">
        <w:t xml:space="preserve">Richmond, 241 in Chesterfield </w:t>
      </w:r>
      <w:r w:rsidR="00CA3F6E">
        <w:t>C</w:t>
      </w:r>
      <w:r w:rsidR="00E02C29" w:rsidRPr="00576508">
        <w:t>ounty</w:t>
      </w:r>
      <w:r w:rsidR="00CA3F6E">
        <w:t>,</w:t>
      </w:r>
      <w:r w:rsidR="00E02C29" w:rsidRPr="00576508">
        <w:t xml:space="preserve"> and 270 in Henrico </w:t>
      </w:r>
      <w:r w:rsidR="00CA3F6E">
        <w:t>C</w:t>
      </w:r>
      <w:r w:rsidR="00E02C29" w:rsidRPr="00576508">
        <w:t xml:space="preserve">ounty. </w:t>
      </w:r>
      <w:r w:rsidR="007D0C98" w:rsidRPr="00576508">
        <w:t xml:space="preserve">In Southern East Virginia, </w:t>
      </w:r>
      <w:r w:rsidR="001C382C" w:rsidRPr="00576508">
        <w:t>Virginia Beach</w:t>
      </w:r>
      <w:r w:rsidR="00E712D7" w:rsidRPr="00576508">
        <w:t xml:space="preserve"> </w:t>
      </w:r>
      <w:r w:rsidR="00CA3F6E">
        <w:t>had</w:t>
      </w:r>
      <w:r w:rsidR="00CA3F6E" w:rsidRPr="00576508">
        <w:t xml:space="preserve"> </w:t>
      </w:r>
      <w:r w:rsidR="00E712D7" w:rsidRPr="00576508">
        <w:t>350 outlets,</w:t>
      </w:r>
      <w:r w:rsidR="0002088A" w:rsidRPr="00576508">
        <w:t xml:space="preserve"> 179 were in</w:t>
      </w:r>
      <w:r w:rsidR="00E712D7" w:rsidRPr="00576508">
        <w:t xml:space="preserve"> Chesapeake</w:t>
      </w:r>
      <w:r w:rsidR="0002088A" w:rsidRPr="00576508">
        <w:t>, 166 were in</w:t>
      </w:r>
      <w:r w:rsidR="00E712D7" w:rsidRPr="00576508">
        <w:t xml:space="preserve"> Newport News City</w:t>
      </w:r>
      <w:r w:rsidR="0002088A" w:rsidRPr="00576508">
        <w:t xml:space="preserve">, </w:t>
      </w:r>
      <w:r w:rsidR="00CA3F6E">
        <w:t xml:space="preserve">and </w:t>
      </w:r>
      <w:r w:rsidR="000925B0" w:rsidRPr="00576508">
        <w:t xml:space="preserve">220 </w:t>
      </w:r>
      <w:r w:rsidR="00CA3F6E">
        <w:t>were found</w:t>
      </w:r>
      <w:r w:rsidR="00CA3F6E" w:rsidRPr="00576508">
        <w:t xml:space="preserve"> </w:t>
      </w:r>
      <w:r w:rsidR="00143B76" w:rsidRPr="00576508">
        <w:t xml:space="preserve">in </w:t>
      </w:r>
      <w:r w:rsidR="00E712D7" w:rsidRPr="00576508">
        <w:t>Norfolk City.</w:t>
      </w:r>
    </w:p>
    <w:p w14:paraId="1E0439CF" w14:textId="232A7E89" w:rsidR="002857E5" w:rsidRPr="00576508" w:rsidRDefault="002857E5" w:rsidP="008C19A1">
      <w:pPr>
        <w:spacing w:line="480" w:lineRule="auto"/>
      </w:pPr>
    </w:p>
    <w:p w14:paraId="10F73D28" w14:textId="1F8488AF" w:rsidR="009133D4" w:rsidDel="00561E0A" w:rsidRDefault="002857E5" w:rsidP="008C19A1">
      <w:pPr>
        <w:spacing w:line="480" w:lineRule="auto"/>
        <w:rPr>
          <w:del w:id="17" w:author="ruixin.yang@gmail.com" w:date="2021-06-17T19:25:00Z"/>
        </w:rPr>
      </w:pPr>
      <w:r w:rsidRPr="00576508">
        <w:t>Figure</w:t>
      </w:r>
      <w:r w:rsidR="000C1F21" w:rsidRPr="00576508">
        <w:t xml:space="preserve"> </w:t>
      </w:r>
      <w:r w:rsidR="0002088A" w:rsidRPr="00576508">
        <w:t>1b</w:t>
      </w:r>
      <w:r w:rsidRPr="00576508">
        <w:t xml:space="preserve"> shows the</w:t>
      </w:r>
      <w:r w:rsidR="00400D65" w:rsidRPr="00576508">
        <w:t xml:space="preserve"> </w:t>
      </w:r>
      <w:r w:rsidR="00A04EA4" w:rsidRPr="00576508">
        <w:t>county</w:t>
      </w:r>
      <w:r w:rsidR="00CA3F6E">
        <w:t>-</w:t>
      </w:r>
      <w:r w:rsidR="00A04EA4" w:rsidRPr="00576508">
        <w:t>level smoking rate in</w:t>
      </w:r>
      <w:r w:rsidR="00851EFC">
        <w:t xml:space="preserve"> </w:t>
      </w:r>
      <w:r w:rsidR="00A04EA4" w:rsidRPr="00576508">
        <w:t>Virginia.</w:t>
      </w:r>
      <w:r w:rsidR="008C5AC6" w:rsidRPr="00576508">
        <w:t xml:space="preserve"> </w:t>
      </w:r>
      <w:r w:rsidR="00007ED6" w:rsidRPr="00576508">
        <w:t>We observed a</w:t>
      </w:r>
      <w:r w:rsidR="00567884" w:rsidRPr="00576508">
        <w:t xml:space="preserve"> </w:t>
      </w:r>
      <w:r w:rsidR="00F45192" w:rsidRPr="00576508">
        <w:t xml:space="preserve">tendency </w:t>
      </w:r>
      <w:r w:rsidR="00A50AF6">
        <w:t>for</w:t>
      </w:r>
      <w:r w:rsidR="006866EB" w:rsidRPr="00576508">
        <w:t xml:space="preserve"> </w:t>
      </w:r>
      <w:r w:rsidR="00C8745D" w:rsidRPr="00576508">
        <w:t>the</w:t>
      </w:r>
      <w:r w:rsidR="001C0A50" w:rsidRPr="00576508">
        <w:t xml:space="preserve"> </w:t>
      </w:r>
      <w:r w:rsidR="00C44E57" w:rsidRPr="00576508">
        <w:t xml:space="preserve">smoking </w:t>
      </w:r>
      <w:r w:rsidR="00FA3B47" w:rsidRPr="00576508">
        <w:t xml:space="preserve">prevalence </w:t>
      </w:r>
      <w:r w:rsidR="00A50AF6">
        <w:t xml:space="preserve">to </w:t>
      </w:r>
      <w:r w:rsidR="00F249FF" w:rsidRPr="00576508">
        <w:t>increase</w:t>
      </w:r>
      <w:r w:rsidR="0072154F" w:rsidRPr="0072154F">
        <w:t xml:space="preserve"> </w:t>
      </w:r>
      <w:r w:rsidR="0072154F">
        <w:t>when moving down to</w:t>
      </w:r>
      <w:r w:rsidR="00851EFC">
        <w:t xml:space="preserve"> the</w:t>
      </w:r>
      <w:r w:rsidR="0072154F">
        <w:t xml:space="preserve"> </w:t>
      </w:r>
      <w:r w:rsidR="0072154F" w:rsidRPr="00576508">
        <w:t>southern</w:t>
      </w:r>
      <w:r w:rsidR="008C19A1">
        <w:t>east</w:t>
      </w:r>
      <w:r w:rsidR="0072154F" w:rsidRPr="00576508">
        <w:t xml:space="preserve"> </w:t>
      </w:r>
      <w:r w:rsidR="0072154F">
        <w:t xml:space="preserve">part </w:t>
      </w:r>
      <w:r w:rsidR="0072154F" w:rsidRPr="00576508">
        <w:t>of Virginia</w:t>
      </w:r>
      <w:r w:rsidR="00F249FF" w:rsidRPr="00576508">
        <w:t xml:space="preserve">. </w:t>
      </w:r>
      <w:r w:rsidR="009A1B47" w:rsidRPr="00576508">
        <w:t xml:space="preserve">Fairfax </w:t>
      </w:r>
      <w:r w:rsidR="005E140B">
        <w:t>C</w:t>
      </w:r>
      <w:r w:rsidR="009A1B47" w:rsidRPr="00576508">
        <w:t>ounty</w:t>
      </w:r>
      <w:r w:rsidR="009371DE" w:rsidRPr="00576508">
        <w:t xml:space="preserve">, which </w:t>
      </w:r>
      <w:r w:rsidR="005E140B">
        <w:t xml:space="preserve">is </w:t>
      </w:r>
      <w:r w:rsidR="009371DE" w:rsidRPr="00576508">
        <w:t xml:space="preserve">only </w:t>
      </w:r>
      <w:r w:rsidR="00D009D7" w:rsidRPr="00576508">
        <w:t xml:space="preserve">miles away </w:t>
      </w:r>
      <w:r w:rsidR="005A2CC5" w:rsidRPr="00576508">
        <w:t xml:space="preserve">from </w:t>
      </w:r>
      <w:r w:rsidR="008A441D" w:rsidRPr="00576508">
        <w:t>Washington, D</w:t>
      </w:r>
      <w:r w:rsidR="00816E21" w:rsidRPr="00576508">
        <w:t>.</w:t>
      </w:r>
      <w:r w:rsidR="008A441D" w:rsidRPr="00576508">
        <w:t>C</w:t>
      </w:r>
      <w:r w:rsidR="00816E21" w:rsidRPr="00576508">
        <w:t>.</w:t>
      </w:r>
      <w:r w:rsidR="005E140B">
        <w:t>,</w:t>
      </w:r>
      <w:r w:rsidR="00816E21" w:rsidRPr="00576508">
        <w:t xml:space="preserve"> </w:t>
      </w:r>
      <w:r w:rsidR="005E140B">
        <w:t>had</w:t>
      </w:r>
      <w:r w:rsidR="007452E7" w:rsidRPr="00576508">
        <w:t xml:space="preserve"> the highest </w:t>
      </w:r>
      <w:r w:rsidR="005E140B">
        <w:t xml:space="preserve">number of tobacco </w:t>
      </w:r>
      <w:r w:rsidR="008B542A" w:rsidRPr="00576508">
        <w:t>outlet</w:t>
      </w:r>
      <w:r w:rsidR="005E140B">
        <w:t>s</w:t>
      </w:r>
      <w:r w:rsidR="008B542A" w:rsidRPr="00576508">
        <w:t xml:space="preserve"> </w:t>
      </w:r>
      <w:r w:rsidR="00D44D2D" w:rsidRPr="00576508">
        <w:t>across</w:t>
      </w:r>
      <w:r w:rsidR="008B542A" w:rsidRPr="00576508">
        <w:t xml:space="preserve"> Virginia</w:t>
      </w:r>
      <w:r w:rsidR="008E14D2" w:rsidRPr="00576508">
        <w:t xml:space="preserve">, </w:t>
      </w:r>
      <w:r w:rsidR="005E140B">
        <w:t xml:space="preserve">although it </w:t>
      </w:r>
      <w:r w:rsidR="003C0FAD" w:rsidRPr="00576508">
        <w:t xml:space="preserve">had </w:t>
      </w:r>
      <w:r w:rsidR="00927658" w:rsidRPr="00576508">
        <w:t xml:space="preserve">the lowest </w:t>
      </w:r>
      <w:r w:rsidR="00143452" w:rsidRPr="00576508">
        <w:t xml:space="preserve">smoking </w:t>
      </w:r>
      <w:r w:rsidR="00AC7B9B" w:rsidRPr="00576508">
        <w:t>rate</w:t>
      </w:r>
      <w:r w:rsidR="00B02921" w:rsidRPr="00576508">
        <w:t xml:space="preserve"> </w:t>
      </w:r>
      <w:r w:rsidR="00AC7B9B" w:rsidRPr="00576508">
        <w:t>(</w:t>
      </w:r>
      <w:r w:rsidR="004A3A34" w:rsidRPr="00576508">
        <w:t>9.36%</w:t>
      </w:r>
      <w:r w:rsidR="00AC7B9B" w:rsidRPr="00576508">
        <w:t>)</w:t>
      </w:r>
      <w:r w:rsidR="00ED39A0" w:rsidRPr="00576508">
        <w:t xml:space="preserve">. </w:t>
      </w:r>
      <w:r w:rsidR="00AF289C" w:rsidRPr="00576508">
        <w:t xml:space="preserve">Counties </w:t>
      </w:r>
      <w:r w:rsidR="003354C4" w:rsidRPr="00576508">
        <w:t xml:space="preserve">adjunct </w:t>
      </w:r>
      <w:r w:rsidR="000E5E23">
        <w:t>with</w:t>
      </w:r>
      <w:r w:rsidR="003354C4" w:rsidRPr="00576508">
        <w:t xml:space="preserve"> </w:t>
      </w:r>
      <w:r w:rsidR="00C85781" w:rsidRPr="00576508">
        <w:t xml:space="preserve">West Virginia and North Carolina </w:t>
      </w:r>
      <w:r w:rsidR="00D425C3">
        <w:t>had</w:t>
      </w:r>
      <w:r w:rsidR="00DC0B75">
        <w:t xml:space="preserve"> </w:t>
      </w:r>
      <w:r w:rsidR="00E855F9" w:rsidRPr="00576508">
        <w:t>smoking prevalence</w:t>
      </w:r>
      <w:r w:rsidR="005E140B">
        <w:t>s</w:t>
      </w:r>
      <w:r w:rsidR="00E855F9" w:rsidRPr="00576508">
        <w:t xml:space="preserve"> </w:t>
      </w:r>
      <w:r w:rsidR="00D52E68" w:rsidRPr="00576508">
        <w:t xml:space="preserve">on average </w:t>
      </w:r>
      <w:r w:rsidR="006F2954" w:rsidRPr="00576508">
        <w:t xml:space="preserve">higher </w:t>
      </w:r>
      <w:r w:rsidR="00493BCA" w:rsidRPr="00576508">
        <w:t xml:space="preserve">than 20%. </w:t>
      </w:r>
      <w:r w:rsidR="00C93E50" w:rsidRPr="00576508">
        <w:t xml:space="preserve">Tobacco outlets tended to </w:t>
      </w:r>
      <w:r w:rsidR="005E140B">
        <w:t xml:space="preserve">be </w:t>
      </w:r>
      <w:r w:rsidR="001C382C" w:rsidRPr="00576508">
        <w:t>locate</w:t>
      </w:r>
      <w:r w:rsidR="005E140B">
        <w:t>d</w:t>
      </w:r>
      <w:r w:rsidR="00C93E50" w:rsidRPr="00576508">
        <w:t xml:space="preserve"> in </w:t>
      </w:r>
      <w:r w:rsidR="00851EFC">
        <w:t xml:space="preserve">the </w:t>
      </w:r>
      <w:r w:rsidR="00C93E50" w:rsidRPr="00576508">
        <w:t>more populous area</w:t>
      </w:r>
      <w:r w:rsidR="005E140B">
        <w:t>s,</w:t>
      </w:r>
      <w:r w:rsidR="00C93E50" w:rsidRPr="00576508">
        <w:t xml:space="preserve"> </w:t>
      </w:r>
      <w:r w:rsidR="009154AA">
        <w:t xml:space="preserve">with </w:t>
      </w:r>
      <w:r w:rsidR="00C93E50" w:rsidRPr="00576508">
        <w:t>the densit</w:t>
      </w:r>
      <w:r w:rsidR="00396271">
        <w:t>y</w:t>
      </w:r>
      <w:r w:rsidR="00C93E50" w:rsidRPr="00576508">
        <w:t xml:space="preserve"> of tobacco outlets on average </w:t>
      </w:r>
      <w:r w:rsidR="009154AA">
        <w:t xml:space="preserve">in Virginia being </w:t>
      </w:r>
      <w:r w:rsidR="00C93E50" w:rsidRPr="00576508">
        <w:t xml:space="preserve">less than 3 per 1000 persons. Only </w:t>
      </w:r>
      <w:r w:rsidR="009154AA">
        <w:t xml:space="preserve">the cities of </w:t>
      </w:r>
      <w:r w:rsidR="00A22CCE" w:rsidRPr="00576508">
        <w:t xml:space="preserve">Emporia and Galax </w:t>
      </w:r>
      <w:r w:rsidR="009154AA">
        <w:t xml:space="preserve">in the southern portion of the state </w:t>
      </w:r>
      <w:r w:rsidR="00A22CCE" w:rsidRPr="00576508">
        <w:t xml:space="preserve">showed </w:t>
      </w:r>
      <w:r w:rsidR="009154AA">
        <w:t xml:space="preserve">a </w:t>
      </w:r>
      <w:r w:rsidR="00A22CCE" w:rsidRPr="00576508">
        <w:t>high</w:t>
      </w:r>
      <w:r w:rsidR="008A69B7">
        <w:t>er</w:t>
      </w:r>
      <w:r w:rsidR="00A234F5" w:rsidRPr="00576508">
        <w:t xml:space="preserve"> dens</w:t>
      </w:r>
      <w:r w:rsidR="00A22CCE" w:rsidRPr="00576508">
        <w:t>ity (4 per 1000 persons or higher)</w:t>
      </w:r>
      <w:r w:rsidR="00A234F5" w:rsidRPr="00576508">
        <w:t xml:space="preserve">. </w:t>
      </w:r>
    </w:p>
    <w:p w14:paraId="3A7C690E" w14:textId="77777777" w:rsidR="00561E0A" w:rsidRPr="00576508" w:rsidRDefault="00561E0A" w:rsidP="008C19A1">
      <w:pPr>
        <w:spacing w:line="480" w:lineRule="auto"/>
        <w:rPr>
          <w:ins w:id="18" w:author="ruixin.yang@gmail.com" w:date="2021-06-17T19:25:00Z"/>
        </w:rPr>
      </w:pPr>
    </w:p>
    <w:p w14:paraId="17068F66" w14:textId="1777DAAB" w:rsidR="009133D4" w:rsidRPr="00576508" w:rsidRDefault="009133D4" w:rsidP="008C19A1">
      <w:pPr>
        <w:spacing w:line="480" w:lineRule="auto"/>
      </w:pPr>
    </w:p>
    <w:p w14:paraId="6B052C67" w14:textId="7F526B38" w:rsidR="002E3292" w:rsidRPr="004263F6" w:rsidRDefault="00FA0ED7" w:rsidP="008C19A1">
      <w:pPr>
        <w:spacing w:line="480" w:lineRule="auto"/>
      </w:pPr>
      <w:r w:rsidRPr="00576508">
        <w:t xml:space="preserve">Table 2 </w:t>
      </w:r>
      <w:r w:rsidR="005D31AB" w:rsidRPr="00576508">
        <w:t xml:space="preserve">presents the </w:t>
      </w:r>
      <w:r w:rsidR="005964E0" w:rsidRPr="00576508">
        <w:t>effect of social determinant</w:t>
      </w:r>
      <w:r w:rsidR="004248FB" w:rsidRPr="00576508">
        <w:t xml:space="preserve">s </w:t>
      </w:r>
      <w:r w:rsidR="002D652E" w:rsidRPr="00576508">
        <w:t xml:space="preserve">on </w:t>
      </w:r>
      <w:r w:rsidR="00FF748C" w:rsidRPr="00576508">
        <w:t xml:space="preserve">smoking </w:t>
      </w:r>
      <w:r w:rsidR="00BF00A4" w:rsidRPr="00576508">
        <w:t>prevalence in Virginia at</w:t>
      </w:r>
      <w:r w:rsidR="00851EFC">
        <w:t xml:space="preserve"> the</w:t>
      </w:r>
      <w:r w:rsidR="00BF00A4" w:rsidRPr="00576508">
        <w:t xml:space="preserve"> county level.</w:t>
      </w:r>
      <w:r w:rsidR="005654D8" w:rsidRPr="00576508">
        <w:t xml:space="preserve"> </w:t>
      </w:r>
      <w:r w:rsidR="00943CD6">
        <w:t>M</w:t>
      </w:r>
      <w:r w:rsidR="00EC2380" w:rsidRPr="00576508">
        <w:t xml:space="preserve">odel </w:t>
      </w:r>
      <w:r w:rsidR="00635A45" w:rsidRPr="00576508">
        <w:t xml:space="preserve">[0] represented the univariate analysis without spatial dependence. </w:t>
      </w:r>
      <w:r w:rsidR="00DD5140" w:rsidRPr="00576508">
        <w:t xml:space="preserve">The </w:t>
      </w:r>
      <w:commentRangeStart w:id="19"/>
      <w:r w:rsidR="00DD5140" w:rsidRPr="002C7B4E">
        <w:t>effect size of 1.268</w:t>
      </w:r>
      <w:commentRangeEnd w:id="19"/>
      <w:r w:rsidR="002C7B4E">
        <w:rPr>
          <w:rStyle w:val="CommentReference"/>
          <w:rFonts w:asciiTheme="minorHAnsi" w:eastAsiaTheme="minorEastAsia" w:hAnsiTheme="minorHAnsi" w:cstheme="minorBidi"/>
        </w:rPr>
        <w:commentReference w:id="19"/>
      </w:r>
      <w:r w:rsidR="00DD5140" w:rsidRPr="00576508">
        <w:t xml:space="preserve"> indicated </w:t>
      </w:r>
      <w:r w:rsidR="00CF5818" w:rsidRPr="00576508">
        <w:t xml:space="preserve">that </w:t>
      </w:r>
      <w:r w:rsidR="000F42CC" w:rsidRPr="00576508">
        <w:t>every</w:t>
      </w:r>
      <w:r w:rsidR="007B4017" w:rsidRPr="00576508">
        <w:t xml:space="preserve"> increase </w:t>
      </w:r>
      <w:r w:rsidR="001D2A45" w:rsidRPr="00576508">
        <w:t>in</w:t>
      </w:r>
      <w:r w:rsidR="00A81D55" w:rsidRPr="00576508">
        <w:t xml:space="preserve"> the number of</w:t>
      </w:r>
      <w:r w:rsidR="001D2A45" w:rsidRPr="00576508">
        <w:t xml:space="preserve"> </w:t>
      </w:r>
      <w:r w:rsidR="00642E0A" w:rsidRPr="00576508">
        <w:t>tobacco outlet</w:t>
      </w:r>
      <w:r w:rsidR="00851EFC">
        <w:t>s</w:t>
      </w:r>
      <w:r w:rsidR="00D56361" w:rsidRPr="00576508">
        <w:t xml:space="preserve"> </w:t>
      </w:r>
      <w:r w:rsidR="000F4E42" w:rsidRPr="00576508">
        <w:t xml:space="preserve">per 1000 persons </w:t>
      </w:r>
      <w:r w:rsidR="0012318E" w:rsidRPr="00576508">
        <w:t xml:space="preserve">was associated with </w:t>
      </w:r>
      <w:r w:rsidR="006B73F4">
        <w:t xml:space="preserve">a smoking rate that was </w:t>
      </w:r>
      <w:r w:rsidR="0012318E" w:rsidRPr="00576508">
        <w:t xml:space="preserve">1.268 percentage points </w:t>
      </w:r>
      <w:r w:rsidR="00133397" w:rsidRPr="00576508">
        <w:t>higher</w:t>
      </w:r>
      <w:r w:rsidR="00490E45" w:rsidRPr="00576508">
        <w:t xml:space="preserve"> </w:t>
      </w:r>
      <w:r w:rsidR="00E84574" w:rsidRPr="00576508">
        <w:t xml:space="preserve">at </w:t>
      </w:r>
      <w:r w:rsidR="00851EFC">
        <w:t xml:space="preserve">the </w:t>
      </w:r>
      <w:r w:rsidR="00E84574" w:rsidRPr="00576508">
        <w:t>county level</w:t>
      </w:r>
      <w:r w:rsidR="00812745" w:rsidRPr="00576508">
        <w:t xml:space="preserve"> (p &lt; 0.01)</w:t>
      </w:r>
      <w:r w:rsidR="00E84574" w:rsidRPr="00576508">
        <w:t xml:space="preserve">. </w:t>
      </w:r>
      <w:r w:rsidR="00C461D5" w:rsidRPr="00576508">
        <w:t xml:space="preserve">After </w:t>
      </w:r>
      <w:r w:rsidR="00977B0B" w:rsidRPr="00576508">
        <w:t xml:space="preserve">incorporating </w:t>
      </w:r>
      <w:r w:rsidR="00594C58" w:rsidRPr="00576508">
        <w:t xml:space="preserve">LMlag </w:t>
      </w:r>
      <w:r w:rsidR="00011D82" w:rsidRPr="00576508">
        <w:t xml:space="preserve">spatial </w:t>
      </w:r>
      <w:r w:rsidR="00594C58" w:rsidRPr="00576508">
        <w:t>dependence</w:t>
      </w:r>
      <w:r w:rsidR="00252BBF" w:rsidRPr="00576508">
        <w:t xml:space="preserve"> (</w:t>
      </w:r>
      <w:r w:rsidR="00943CD6">
        <w:t>M</w:t>
      </w:r>
      <w:r w:rsidR="00696964" w:rsidRPr="00576508">
        <w:t>odel</w:t>
      </w:r>
      <w:r w:rsidR="00252BBF" w:rsidRPr="00576508">
        <w:t xml:space="preserve"> [1])</w:t>
      </w:r>
      <w:r w:rsidR="002B6A67" w:rsidRPr="00576508">
        <w:t xml:space="preserve">, the effect size </w:t>
      </w:r>
      <w:r w:rsidR="00B54AE2" w:rsidRPr="00576508">
        <w:t xml:space="preserve">was </w:t>
      </w:r>
      <w:r w:rsidR="00EA6DE4" w:rsidRPr="00576508">
        <w:t xml:space="preserve">reduced to </w:t>
      </w:r>
      <w:r w:rsidR="00FF3BC1" w:rsidRPr="00576508">
        <w:t xml:space="preserve">1.16 </w:t>
      </w:r>
      <w:r w:rsidR="00DA2A6D" w:rsidRPr="00576508">
        <w:t>(</w:t>
      </w:r>
      <w:r w:rsidR="004855B0">
        <w:t xml:space="preserve">a </w:t>
      </w:r>
      <w:commentRangeStart w:id="20"/>
      <w:r w:rsidR="00DA2A6D" w:rsidRPr="00576508">
        <w:t xml:space="preserve">9% </w:t>
      </w:r>
      <w:r w:rsidR="008F05ED" w:rsidRPr="00576508">
        <w:t>decrease</w:t>
      </w:r>
      <w:commentRangeEnd w:id="20"/>
      <w:r w:rsidR="002C7B4E">
        <w:rPr>
          <w:rStyle w:val="CommentReference"/>
          <w:rFonts w:asciiTheme="minorHAnsi" w:eastAsiaTheme="minorEastAsia" w:hAnsiTheme="minorHAnsi" w:cstheme="minorBidi"/>
        </w:rPr>
        <w:commentReference w:id="20"/>
      </w:r>
      <w:r w:rsidR="00DA2A6D" w:rsidRPr="00576508">
        <w:t>)</w:t>
      </w:r>
      <w:r w:rsidR="00043AE4" w:rsidRPr="00576508">
        <w:t xml:space="preserve">, suggesting </w:t>
      </w:r>
      <w:r w:rsidR="009E2A99" w:rsidRPr="00576508">
        <w:t>that the</w:t>
      </w:r>
      <w:r w:rsidR="008E2846" w:rsidRPr="00576508">
        <w:t xml:space="preserve"> LMlag spatial dependence helped to </w:t>
      </w:r>
      <w:r w:rsidR="000A67C4" w:rsidRPr="00576508">
        <w:t xml:space="preserve">explain </w:t>
      </w:r>
      <w:r w:rsidR="00CE0194" w:rsidRPr="00576508">
        <w:t xml:space="preserve">9% of the </w:t>
      </w:r>
      <w:r w:rsidR="00A35834" w:rsidRPr="00576508">
        <w:t xml:space="preserve">unobservable </w:t>
      </w:r>
      <w:r w:rsidR="003659AE" w:rsidRPr="00576508">
        <w:t xml:space="preserve">variations. </w:t>
      </w:r>
      <w:r w:rsidR="00693775" w:rsidRPr="00576508">
        <w:t xml:space="preserve">We noticed </w:t>
      </w:r>
      <w:r w:rsidR="00732172" w:rsidRPr="00576508">
        <w:t xml:space="preserve">that </w:t>
      </w:r>
      <w:r w:rsidR="004648DE" w:rsidRPr="00576508">
        <w:t xml:space="preserve">the access to </w:t>
      </w:r>
      <w:r w:rsidR="00C90256" w:rsidRPr="00576508">
        <w:t xml:space="preserve">healthcare </w:t>
      </w:r>
      <w:r w:rsidR="005C6D71" w:rsidRPr="00576508">
        <w:t xml:space="preserve">(measured by </w:t>
      </w:r>
      <w:r w:rsidR="005D39FC" w:rsidRPr="00576508">
        <w:t xml:space="preserve">the supply of </w:t>
      </w:r>
      <w:r w:rsidR="005C6D71" w:rsidRPr="00576508">
        <w:t xml:space="preserve">primary care physicians </w:t>
      </w:r>
      <w:r w:rsidR="004E71CD" w:rsidRPr="00576508">
        <w:t>and mental health providers</w:t>
      </w:r>
      <w:r w:rsidR="005C6D71" w:rsidRPr="00576508">
        <w:t>)</w:t>
      </w:r>
      <w:r w:rsidR="00E22CA7" w:rsidRPr="00576508">
        <w:t xml:space="preserve"> was </w:t>
      </w:r>
      <w:r w:rsidR="003B1898" w:rsidRPr="00576508">
        <w:t xml:space="preserve">not </w:t>
      </w:r>
      <w:r w:rsidR="00F462EA" w:rsidRPr="00576508">
        <w:t xml:space="preserve">related </w:t>
      </w:r>
      <w:r w:rsidR="00E913D8" w:rsidRPr="00576508">
        <w:t xml:space="preserve">to </w:t>
      </w:r>
      <w:r w:rsidR="00851EFC">
        <w:t xml:space="preserve">the </w:t>
      </w:r>
      <w:r w:rsidR="00065D2D" w:rsidRPr="00576508">
        <w:t>county</w:t>
      </w:r>
      <w:r w:rsidR="00F11515" w:rsidRPr="00576508">
        <w:t xml:space="preserve">’s </w:t>
      </w:r>
      <w:r w:rsidR="00746D11" w:rsidRPr="00576508">
        <w:t>smoking prevalence</w:t>
      </w:r>
      <w:r w:rsidR="00E40B57" w:rsidRPr="00576508">
        <w:t xml:space="preserve">, with </w:t>
      </w:r>
      <w:r w:rsidR="00FB7B5F" w:rsidRPr="00576508">
        <w:t xml:space="preserve">only </w:t>
      </w:r>
      <w:r w:rsidR="00FB7B5F" w:rsidRPr="00561E0A">
        <w:rPr>
          <w:highlight w:val="yellow"/>
          <w:rPrChange w:id="21" w:author="ruixin.yang@gmail.com" w:date="2021-06-17T19:28:00Z">
            <w:rPr/>
          </w:rPrChange>
        </w:rPr>
        <w:t>0.78%</w:t>
      </w:r>
      <w:r w:rsidR="00FB7B5F" w:rsidRPr="00576508">
        <w:t xml:space="preserve"> </w:t>
      </w:r>
      <w:r w:rsidR="00E328C1" w:rsidRPr="00576508">
        <w:t xml:space="preserve">of </w:t>
      </w:r>
      <w:r w:rsidR="00851EFC">
        <w:t xml:space="preserve">the </w:t>
      </w:r>
      <w:r w:rsidR="00E328C1" w:rsidRPr="00576508">
        <w:t xml:space="preserve">variation explained </w:t>
      </w:r>
      <w:r w:rsidR="00951758" w:rsidRPr="00576508">
        <w:t xml:space="preserve">by </w:t>
      </w:r>
      <w:r w:rsidR="00F67E56" w:rsidRPr="00576508">
        <w:t xml:space="preserve">these two </w:t>
      </w:r>
      <w:r w:rsidR="00E0247F" w:rsidRPr="00576508">
        <w:t>variables</w:t>
      </w:r>
      <w:r w:rsidR="0039573B" w:rsidRPr="00576508">
        <w:t xml:space="preserve"> (</w:t>
      </w:r>
      <w:r w:rsidR="00943CD6">
        <w:t>M</w:t>
      </w:r>
      <w:r w:rsidR="0039573B" w:rsidRPr="00576508">
        <w:t xml:space="preserve">odel </w:t>
      </w:r>
      <w:r w:rsidR="0039573B" w:rsidRPr="00576508">
        <w:lastRenderedPageBreak/>
        <w:t>[2])</w:t>
      </w:r>
      <w:r w:rsidR="00746D11" w:rsidRPr="00576508">
        <w:t>.</w:t>
      </w:r>
      <w:r w:rsidR="00352E9D" w:rsidRPr="00576508">
        <w:t xml:space="preserve"> We next </w:t>
      </w:r>
      <w:r w:rsidR="00845DFC" w:rsidRPr="00576508">
        <w:t xml:space="preserve">added </w:t>
      </w:r>
      <w:r w:rsidR="005A4B5E" w:rsidRPr="00576508">
        <w:t xml:space="preserve">demographic factors </w:t>
      </w:r>
      <w:r w:rsidR="00131832" w:rsidRPr="004263F6">
        <w:t>including</w:t>
      </w:r>
      <w:r w:rsidR="007E0949" w:rsidRPr="004263F6">
        <w:t xml:space="preserve"> sex and </w:t>
      </w:r>
      <w:r w:rsidR="0017148C" w:rsidRPr="004263F6">
        <w:t>race/ethnicity</w:t>
      </w:r>
      <w:r w:rsidR="00352D33" w:rsidRPr="004263F6">
        <w:t xml:space="preserve"> (</w:t>
      </w:r>
      <w:r w:rsidR="00943CD6">
        <w:t>M</w:t>
      </w:r>
      <w:r w:rsidR="00042F64" w:rsidRPr="004263F6">
        <w:t xml:space="preserve">odel </w:t>
      </w:r>
      <w:r w:rsidR="00352D33" w:rsidRPr="004263F6">
        <w:t>[3])</w:t>
      </w:r>
      <w:r w:rsidR="0017148C" w:rsidRPr="004263F6">
        <w:t xml:space="preserve">. </w:t>
      </w:r>
      <w:r w:rsidR="0053077E" w:rsidRPr="004263F6">
        <w:t xml:space="preserve">The </w:t>
      </w:r>
      <w:r w:rsidR="000D3377" w:rsidRPr="004263F6">
        <w:t xml:space="preserve">effect </w:t>
      </w:r>
      <w:r w:rsidR="004570DD" w:rsidRPr="004263F6">
        <w:t xml:space="preserve">of </w:t>
      </w:r>
      <w:r w:rsidR="006572A1" w:rsidRPr="004263F6">
        <w:t xml:space="preserve">density on </w:t>
      </w:r>
      <w:r w:rsidR="00851EFC">
        <w:t xml:space="preserve">the </w:t>
      </w:r>
      <w:r w:rsidR="006572A1" w:rsidRPr="004263F6">
        <w:t xml:space="preserve">smoking rate, </w:t>
      </w:r>
      <w:r w:rsidR="00A851E7" w:rsidRPr="004263F6">
        <w:t>although</w:t>
      </w:r>
      <w:r w:rsidR="00A373C8" w:rsidRPr="004263F6">
        <w:t xml:space="preserve"> still significant</w:t>
      </w:r>
      <w:r w:rsidR="0030195B" w:rsidRPr="004263F6">
        <w:t>,</w:t>
      </w:r>
      <w:r w:rsidR="00851EFC">
        <w:t xml:space="preserve"> </w:t>
      </w:r>
      <w:r w:rsidR="00D3110B" w:rsidRPr="004263F6">
        <w:t>shr</w:t>
      </w:r>
      <w:r w:rsidR="008F7426" w:rsidRPr="004263F6">
        <w:t xml:space="preserve">ank to </w:t>
      </w:r>
      <w:r w:rsidR="00D40BCC" w:rsidRPr="004263F6">
        <w:t>0.665</w:t>
      </w:r>
      <w:r w:rsidR="00735464" w:rsidRPr="004263F6">
        <w:t xml:space="preserve"> </w:t>
      </w:r>
      <w:r w:rsidR="002C7FED" w:rsidRPr="004263F6">
        <w:t>(</w:t>
      </w:r>
      <w:r w:rsidR="006B73F4">
        <w:t xml:space="preserve">a </w:t>
      </w:r>
      <w:r w:rsidR="006768A9" w:rsidRPr="004263F6">
        <w:t xml:space="preserve">42% </w:t>
      </w:r>
      <w:r w:rsidR="002C7FED" w:rsidRPr="004263F6">
        <w:t>decrease)</w:t>
      </w:r>
      <w:r w:rsidR="00866A6A" w:rsidRPr="004263F6">
        <w:t xml:space="preserve">. </w:t>
      </w:r>
      <w:r w:rsidR="00CD3FB0" w:rsidRPr="004263F6">
        <w:t xml:space="preserve">When </w:t>
      </w:r>
      <w:r w:rsidR="002A6E85" w:rsidRPr="004263F6">
        <w:t xml:space="preserve">adding </w:t>
      </w:r>
      <w:r w:rsidR="008B39EE" w:rsidRPr="004263F6">
        <w:t xml:space="preserve">socioeconomic status (SES) </w:t>
      </w:r>
      <w:r w:rsidR="00767806" w:rsidRPr="004263F6">
        <w:t>in</w:t>
      </w:r>
      <w:r w:rsidR="006B73F4">
        <w:t>to</w:t>
      </w:r>
      <w:r w:rsidR="00767806" w:rsidRPr="004263F6">
        <w:t xml:space="preserve"> the model (</w:t>
      </w:r>
      <w:r w:rsidR="00E4681C">
        <w:t>M</w:t>
      </w:r>
      <w:r w:rsidR="008F6B33" w:rsidRPr="004263F6">
        <w:t>odel</w:t>
      </w:r>
      <w:r w:rsidR="00767806" w:rsidRPr="004263F6">
        <w:t xml:space="preserve"> [4]), the </w:t>
      </w:r>
      <w:r w:rsidR="00C1547D" w:rsidRPr="004263F6">
        <w:t xml:space="preserve">effect </w:t>
      </w:r>
      <w:r w:rsidR="00D05AA1" w:rsidRPr="004263F6">
        <w:t xml:space="preserve">of density </w:t>
      </w:r>
      <w:r w:rsidR="0064647A" w:rsidRPr="004263F6">
        <w:t xml:space="preserve">was </w:t>
      </w:r>
      <w:r w:rsidR="00BD6F3F" w:rsidRPr="004263F6">
        <w:t xml:space="preserve">decreased by </w:t>
      </w:r>
      <w:r w:rsidR="00AA6B81" w:rsidRPr="004263F6">
        <w:t xml:space="preserve">76% </w:t>
      </w:r>
      <w:r w:rsidR="00901F2D" w:rsidRPr="004263F6">
        <w:t xml:space="preserve">and </w:t>
      </w:r>
      <w:r w:rsidR="00674B23" w:rsidRPr="004263F6">
        <w:t xml:space="preserve">became </w:t>
      </w:r>
      <w:r w:rsidR="001521E9" w:rsidRPr="004263F6">
        <w:t xml:space="preserve">non-significant </w:t>
      </w:r>
      <w:r w:rsidR="00453414" w:rsidRPr="004263F6">
        <w:t>(</w:t>
      </w:r>
      <m:oMath>
        <m:r>
          <w:rPr>
            <w:rFonts w:ascii="Cambria Math" w:hAnsi="Cambria Math"/>
          </w:rPr>
          <m:t>β</m:t>
        </m:r>
        <m:r>
          <m:rPr>
            <m:sty m:val="p"/>
          </m:rPr>
          <w:rPr>
            <w:rFonts w:ascii="Cambria Math" w:hAnsi="Cambria Math"/>
          </w:rPr>
          <m:t>=</m:t>
        </m:r>
      </m:oMath>
      <w:r w:rsidR="00E870DF" w:rsidRPr="004263F6">
        <w:t xml:space="preserve"> 0.161, 95% CI</w:t>
      </w:r>
      <w:r w:rsidR="007B01AD" w:rsidRPr="004263F6">
        <w:t>:</w:t>
      </w:r>
      <w:r w:rsidR="00E870DF" w:rsidRPr="004263F6">
        <w:t xml:space="preserve"> </w:t>
      </w:r>
      <w:r w:rsidR="00E870DF" w:rsidRPr="00660AA9">
        <w:rPr>
          <w:rFonts w:eastAsiaTheme="minorEastAsia"/>
        </w:rPr>
        <w:t>−0.151, 0.473</w:t>
      </w:r>
      <w:r w:rsidR="00453414" w:rsidRPr="004263F6">
        <w:t>)</w:t>
      </w:r>
      <w:r w:rsidR="00E870DF" w:rsidRPr="004263F6">
        <w:t xml:space="preserve">. We noticed that the higher the </w:t>
      </w:r>
      <w:r w:rsidR="00BA5E31" w:rsidRPr="004263F6">
        <w:t xml:space="preserve">female population </w:t>
      </w:r>
      <w:r w:rsidR="006B73F4">
        <w:t xml:space="preserve">was within </w:t>
      </w:r>
      <w:r w:rsidR="00BA5E31" w:rsidRPr="004263F6">
        <w:t>a county</w:t>
      </w:r>
      <w:r w:rsidR="00F15825" w:rsidRPr="004263F6">
        <w:t xml:space="preserve">, the lower the smoking prevalence </w:t>
      </w:r>
      <w:r w:rsidR="00FE2BA0" w:rsidRPr="004263F6">
        <w:t xml:space="preserve">was </w:t>
      </w:r>
      <w:r w:rsidR="00C51171" w:rsidRPr="004263F6">
        <w:t>(</w:t>
      </w:r>
      <m:oMath>
        <m:r>
          <w:rPr>
            <w:rFonts w:ascii="Cambria Math" w:hAnsi="Cambria Math"/>
          </w:rPr>
          <m:t>β</m:t>
        </m:r>
        <m:r>
          <m:rPr>
            <m:sty m:val="p"/>
          </m:rPr>
          <w:rPr>
            <w:rFonts w:ascii="Cambria Math" w:hAnsi="Cambria Math"/>
          </w:rPr>
          <m:t>=</m:t>
        </m:r>
      </m:oMath>
      <w:r w:rsidR="00C51171" w:rsidRPr="004263F6">
        <w:t xml:space="preserve"> </w:t>
      </w:r>
      <w:r w:rsidR="00C51171" w:rsidRPr="00660AA9">
        <w:rPr>
          <w:rFonts w:eastAsiaTheme="minorEastAsia"/>
        </w:rPr>
        <w:t>−</w:t>
      </w:r>
      <w:r w:rsidR="00C51171" w:rsidRPr="004263F6">
        <w:t>0.277, 95% CI</w:t>
      </w:r>
      <w:r w:rsidR="007B01AD" w:rsidRPr="004263F6">
        <w:t>:</w:t>
      </w:r>
      <w:r w:rsidR="00C51171" w:rsidRPr="004263F6">
        <w:t xml:space="preserve"> </w:t>
      </w:r>
      <w:r w:rsidR="00C51171" w:rsidRPr="00660AA9">
        <w:rPr>
          <w:rFonts w:eastAsiaTheme="minorEastAsia"/>
        </w:rPr>
        <w:t>−0.</w:t>
      </w:r>
      <w:r w:rsidR="001C2909" w:rsidRPr="004263F6">
        <w:t>534</w:t>
      </w:r>
      <w:r w:rsidR="00C51171" w:rsidRPr="00660AA9">
        <w:rPr>
          <w:rFonts w:eastAsiaTheme="minorEastAsia"/>
        </w:rPr>
        <w:t xml:space="preserve">, </w:t>
      </w:r>
      <w:r w:rsidR="001C2909" w:rsidRPr="00660AA9">
        <w:rPr>
          <w:rFonts w:eastAsiaTheme="minorEastAsia"/>
        </w:rPr>
        <w:t>−</w:t>
      </w:r>
      <w:r w:rsidR="00C51171" w:rsidRPr="00660AA9">
        <w:rPr>
          <w:rFonts w:eastAsiaTheme="minorEastAsia"/>
        </w:rPr>
        <w:t>0.</w:t>
      </w:r>
      <w:r w:rsidR="001C2909" w:rsidRPr="004263F6">
        <w:t>020</w:t>
      </w:r>
      <w:r w:rsidR="00C51171" w:rsidRPr="004263F6">
        <w:t>).</w:t>
      </w:r>
      <w:r w:rsidR="00A779CD" w:rsidRPr="004263F6">
        <w:t xml:space="preserve"> In</w:t>
      </w:r>
      <w:r w:rsidR="00365331" w:rsidRPr="004263F6">
        <w:t xml:space="preserve"> </w:t>
      </w:r>
      <w:r w:rsidR="00A779CD" w:rsidRPr="004263F6">
        <w:t>addition</w:t>
      </w:r>
      <w:r w:rsidR="00C6489F" w:rsidRPr="004263F6">
        <w:t>,</w:t>
      </w:r>
      <w:r w:rsidR="00A779CD" w:rsidRPr="004263F6">
        <w:t xml:space="preserve"> </w:t>
      </w:r>
      <w:r w:rsidR="00431E13" w:rsidRPr="004263F6">
        <w:t xml:space="preserve">higher </w:t>
      </w:r>
      <w:r w:rsidR="00DF5341" w:rsidRPr="004263F6">
        <w:t xml:space="preserve">income inequality </w:t>
      </w:r>
      <w:r w:rsidR="0085581A" w:rsidRPr="004263F6">
        <w:t>was associate</w:t>
      </w:r>
      <w:r w:rsidR="006B73F4">
        <w:t>d</w:t>
      </w:r>
      <w:r w:rsidR="0085581A" w:rsidRPr="004263F6">
        <w:t xml:space="preserve"> with </w:t>
      </w:r>
      <w:r w:rsidR="006B73F4">
        <w:t xml:space="preserve">a </w:t>
      </w:r>
      <w:r w:rsidR="00CF38BF" w:rsidRPr="004263F6">
        <w:t xml:space="preserve">higher </w:t>
      </w:r>
      <w:r w:rsidR="007B01AD" w:rsidRPr="004263F6">
        <w:t xml:space="preserve">smoking prevalence </w:t>
      </w:r>
      <w:r w:rsidR="005E0223" w:rsidRPr="004263F6">
        <w:t>(</w:t>
      </w:r>
      <m:oMath>
        <m:r>
          <w:rPr>
            <w:rFonts w:ascii="Cambria Math" w:hAnsi="Cambria Math"/>
          </w:rPr>
          <m:t>β</m:t>
        </m:r>
        <m:r>
          <m:rPr>
            <m:sty m:val="p"/>
          </m:rPr>
          <w:rPr>
            <w:rFonts w:ascii="Cambria Math" w:hAnsi="Cambria Math"/>
          </w:rPr>
          <m:t>=</m:t>
        </m:r>
      </m:oMath>
      <w:r w:rsidR="005E0223" w:rsidRPr="004263F6">
        <w:t xml:space="preserve"> </w:t>
      </w:r>
      <w:r w:rsidR="005E0223" w:rsidRPr="00660AA9">
        <w:rPr>
          <w:rFonts w:eastAsiaTheme="minorEastAsia"/>
        </w:rPr>
        <w:t>−</w:t>
      </w:r>
      <w:r w:rsidR="005E0223" w:rsidRPr="004263F6">
        <w:t>0.</w:t>
      </w:r>
      <w:r w:rsidR="002F59AA" w:rsidRPr="004263F6">
        <w:t>326</w:t>
      </w:r>
      <w:r w:rsidR="005E0223" w:rsidRPr="004263F6">
        <w:t xml:space="preserve">, 95%: CI </w:t>
      </w:r>
      <w:r w:rsidR="002F59AA" w:rsidRPr="004263F6">
        <w:t>0.035</w:t>
      </w:r>
      <w:r w:rsidR="005E0223" w:rsidRPr="00660AA9">
        <w:rPr>
          <w:rFonts w:eastAsiaTheme="minorEastAsia"/>
        </w:rPr>
        <w:t xml:space="preserve">, </w:t>
      </w:r>
      <w:r w:rsidR="002F59AA" w:rsidRPr="004263F6">
        <w:t>0.617</w:t>
      </w:r>
      <w:r w:rsidR="005E0223" w:rsidRPr="004263F6">
        <w:t>)</w:t>
      </w:r>
      <w:r w:rsidR="00522E13" w:rsidRPr="004263F6">
        <w:t xml:space="preserve">, </w:t>
      </w:r>
      <w:r w:rsidR="006B73F4">
        <w:t xml:space="preserve">while a </w:t>
      </w:r>
      <w:r w:rsidR="003926C9" w:rsidRPr="004263F6">
        <w:t xml:space="preserve">higher </w:t>
      </w:r>
      <w:r w:rsidR="002F40B3" w:rsidRPr="004263F6">
        <w:t xml:space="preserve">median household income was negatively </w:t>
      </w:r>
      <w:r w:rsidR="00583BCC" w:rsidRPr="004263F6">
        <w:t xml:space="preserve">associated </w:t>
      </w:r>
      <w:r w:rsidR="00851EFC">
        <w:t xml:space="preserve">with </w:t>
      </w:r>
      <w:r w:rsidR="00583BCC" w:rsidRPr="004263F6">
        <w:t xml:space="preserve">smoking </w:t>
      </w:r>
      <w:r w:rsidR="00A83A44" w:rsidRPr="004263F6">
        <w:t>prevalence</w:t>
      </w:r>
      <w:r w:rsidR="00A05B29" w:rsidRPr="004263F6">
        <w:t xml:space="preserve"> (</w:t>
      </w:r>
      <m:oMath>
        <m:r>
          <w:rPr>
            <w:rFonts w:ascii="Cambria Math" w:hAnsi="Cambria Math"/>
          </w:rPr>
          <m:t>β</m:t>
        </m:r>
        <m:r>
          <m:rPr>
            <m:sty m:val="p"/>
          </m:rPr>
          <w:rPr>
            <w:rFonts w:ascii="Cambria Math" w:hAnsi="Cambria Math"/>
          </w:rPr>
          <m:t>=</m:t>
        </m:r>
      </m:oMath>
      <w:r w:rsidR="00A05B29" w:rsidRPr="004263F6">
        <w:t xml:space="preserve"> </w:t>
      </w:r>
      <w:r w:rsidR="00A05B29" w:rsidRPr="00660AA9">
        <w:rPr>
          <w:rFonts w:eastAsiaTheme="minorEastAsia"/>
        </w:rPr>
        <w:t>−</w:t>
      </w:r>
      <w:r w:rsidR="00A05B29" w:rsidRPr="004263F6">
        <w:t xml:space="preserve">1.702, 95%: CI </w:t>
      </w:r>
      <w:r w:rsidR="00DD61FB" w:rsidRPr="00660AA9">
        <w:rPr>
          <w:rFonts w:eastAsiaTheme="minorEastAsia"/>
        </w:rPr>
        <w:t>−</w:t>
      </w:r>
      <w:r w:rsidR="00DD61FB" w:rsidRPr="004263F6">
        <w:t>2</w:t>
      </w:r>
      <w:r w:rsidR="00A05B29" w:rsidRPr="004263F6">
        <w:t>.</w:t>
      </w:r>
      <w:r w:rsidR="00DD61FB" w:rsidRPr="004263F6">
        <w:t>152</w:t>
      </w:r>
      <w:r w:rsidR="00A05B29" w:rsidRPr="00660AA9">
        <w:rPr>
          <w:rFonts w:eastAsiaTheme="minorEastAsia"/>
        </w:rPr>
        <w:t xml:space="preserve">, </w:t>
      </w:r>
      <w:r w:rsidR="00DD61FB" w:rsidRPr="00660AA9">
        <w:rPr>
          <w:rFonts w:eastAsiaTheme="minorEastAsia"/>
        </w:rPr>
        <w:t>−</w:t>
      </w:r>
      <w:r w:rsidR="00DD61FB" w:rsidRPr="004263F6">
        <w:t>1.</w:t>
      </w:r>
      <w:commentRangeStart w:id="22"/>
      <w:r w:rsidR="00DD61FB" w:rsidRPr="004263F6">
        <w:t>251</w:t>
      </w:r>
      <w:commentRangeEnd w:id="22"/>
      <w:r w:rsidR="002C7B4E">
        <w:rPr>
          <w:rStyle w:val="CommentReference"/>
          <w:rFonts w:asciiTheme="minorHAnsi" w:eastAsiaTheme="minorEastAsia" w:hAnsiTheme="minorHAnsi" w:cstheme="minorBidi"/>
        </w:rPr>
        <w:commentReference w:id="22"/>
      </w:r>
      <w:r w:rsidR="00A05B29" w:rsidRPr="004263F6">
        <w:t>).</w:t>
      </w:r>
      <w:r w:rsidR="007C40D1" w:rsidRPr="004263F6">
        <w:t xml:space="preserve"> </w:t>
      </w:r>
    </w:p>
    <w:p w14:paraId="02269DD8" w14:textId="1E8214A7" w:rsidR="0024181F" w:rsidRPr="004263F6" w:rsidRDefault="0024181F" w:rsidP="008C19A1">
      <w:pPr>
        <w:spacing w:line="480" w:lineRule="auto"/>
      </w:pPr>
    </w:p>
    <w:p w14:paraId="7F5F1273" w14:textId="2A9AC6E5" w:rsidR="0024181F" w:rsidRPr="00576508" w:rsidRDefault="00F707D3" w:rsidP="008C19A1">
      <w:pPr>
        <w:spacing w:line="480" w:lineRule="auto"/>
      </w:pPr>
      <w:r w:rsidRPr="00576508">
        <w:t>After adding risky conditions or behaviors</w:t>
      </w:r>
      <w:r w:rsidR="00BD03B3" w:rsidRPr="00576508">
        <w:t xml:space="preserve"> (</w:t>
      </w:r>
      <w:r w:rsidR="00E4681C">
        <w:t>M</w:t>
      </w:r>
      <w:r w:rsidR="00AD42D8" w:rsidRPr="00576508">
        <w:t>odel</w:t>
      </w:r>
      <w:r w:rsidR="00BD03B3" w:rsidRPr="00576508">
        <w:t xml:space="preserve"> [</w:t>
      </w:r>
      <w:r w:rsidR="008C19A1">
        <w:t>5</w:t>
      </w:r>
      <w:r w:rsidR="00BD03B3" w:rsidRPr="00576508">
        <w:t>])</w:t>
      </w:r>
      <w:r w:rsidR="0035116B" w:rsidRPr="00576508">
        <w:t xml:space="preserve">, the </w:t>
      </w:r>
      <w:r w:rsidR="00610B72" w:rsidRPr="00576508">
        <w:t xml:space="preserve">effect of density on </w:t>
      </w:r>
      <w:r w:rsidR="00851EFC">
        <w:t xml:space="preserve">the </w:t>
      </w:r>
      <w:r w:rsidR="005315C5" w:rsidRPr="00576508">
        <w:t xml:space="preserve">smoking rate </w:t>
      </w:r>
      <w:r w:rsidR="00E1589B" w:rsidRPr="00576508">
        <w:t>was decreased to 0.148</w:t>
      </w:r>
      <w:r w:rsidR="00DA44D0" w:rsidRPr="00576508">
        <w:t xml:space="preserve">. </w:t>
      </w:r>
      <w:r w:rsidR="00F8496C" w:rsidRPr="00576508">
        <w:t xml:space="preserve">We </w:t>
      </w:r>
      <w:r w:rsidR="006C1CAE" w:rsidRPr="00576508">
        <w:t xml:space="preserve">found that </w:t>
      </w:r>
      <w:r w:rsidR="0095323D" w:rsidRPr="00576508">
        <w:t xml:space="preserve">every one percentage point increase in </w:t>
      </w:r>
      <w:r w:rsidR="00596B15">
        <w:t xml:space="preserve">the rate of </w:t>
      </w:r>
      <w:r w:rsidR="00AE49CA" w:rsidRPr="00576508">
        <w:t>food insecur</w:t>
      </w:r>
      <w:r w:rsidR="00596B15">
        <w:t>ity</w:t>
      </w:r>
      <w:r w:rsidR="00AE49CA" w:rsidRPr="00576508">
        <w:t xml:space="preserve"> </w:t>
      </w:r>
      <w:r w:rsidR="0095323D" w:rsidRPr="00576508">
        <w:t xml:space="preserve">was associated with </w:t>
      </w:r>
      <w:r w:rsidR="00596B15">
        <w:t xml:space="preserve">an increase of </w:t>
      </w:r>
      <w:r w:rsidR="0095323D" w:rsidRPr="00576508">
        <w:t>3.185 percentage point</w:t>
      </w:r>
      <w:r w:rsidR="00596B15">
        <w:t>s</w:t>
      </w:r>
      <w:r w:rsidR="0095323D" w:rsidRPr="00576508">
        <w:t xml:space="preserve"> </w:t>
      </w:r>
      <w:r w:rsidR="00596B15">
        <w:t xml:space="preserve">in </w:t>
      </w:r>
      <w:r w:rsidR="00E825FA" w:rsidRPr="00576508">
        <w:t xml:space="preserve">smoking prevalence </w:t>
      </w:r>
      <w:r w:rsidR="008430F9" w:rsidRPr="00576508">
        <w:t xml:space="preserve">(95%: CI </w:t>
      </w:r>
      <w:r w:rsidR="00DA6901" w:rsidRPr="00576508">
        <w:t>2.181, 4.190)</w:t>
      </w:r>
      <w:r w:rsidR="00596B15">
        <w:t>.</w:t>
      </w:r>
      <w:r w:rsidR="003A3537" w:rsidRPr="00576508">
        <w:t xml:space="preserve"> </w:t>
      </w:r>
      <w:r w:rsidR="00596B15">
        <w:t>A h</w:t>
      </w:r>
      <w:r w:rsidR="00DA6901" w:rsidRPr="00576508">
        <w:t xml:space="preserve">igher </w:t>
      </w:r>
      <w:r w:rsidR="008736D1" w:rsidRPr="00576508">
        <w:t xml:space="preserve">rate of </w:t>
      </w:r>
      <w:r w:rsidR="00370D46" w:rsidRPr="00576508">
        <w:t>violent cr</w:t>
      </w:r>
      <w:r w:rsidR="008736D1" w:rsidRPr="00576508">
        <w:t>i</w:t>
      </w:r>
      <w:r w:rsidR="00370D46" w:rsidRPr="00576508">
        <w:t xml:space="preserve">me </w:t>
      </w:r>
      <w:r w:rsidR="00AF2464" w:rsidRPr="00576508">
        <w:t xml:space="preserve">was also </w:t>
      </w:r>
      <w:r w:rsidR="00806163" w:rsidRPr="00576508">
        <w:t xml:space="preserve">positively </w:t>
      </w:r>
      <w:r w:rsidR="00050C5A" w:rsidRPr="00576508">
        <w:t xml:space="preserve">correlated with </w:t>
      </w:r>
      <w:r w:rsidR="00851EFC">
        <w:t xml:space="preserve">the </w:t>
      </w:r>
      <w:r w:rsidR="00BE22D0" w:rsidRPr="00576508">
        <w:t xml:space="preserve">smoking </w:t>
      </w:r>
      <w:r w:rsidR="00F66D5F" w:rsidRPr="00576508">
        <w:t>rate</w:t>
      </w:r>
      <w:r w:rsidR="0029438E" w:rsidRPr="00576508">
        <w:t xml:space="preserve"> (</w:t>
      </w:r>
      <m:oMath>
        <m:r>
          <w:rPr>
            <w:rFonts w:ascii="Cambria Math" w:hAnsi="Cambria Math"/>
          </w:rPr>
          <m:t>β</m:t>
        </m:r>
        <m:r>
          <m:rPr>
            <m:sty m:val="p"/>
          </m:rPr>
          <w:rPr>
            <w:rFonts w:ascii="Cambria Math" w:hAnsi="Cambria Math"/>
          </w:rPr>
          <m:t>=</m:t>
        </m:r>
      </m:oMath>
      <w:r w:rsidR="0029438E" w:rsidRPr="00576508">
        <w:t xml:space="preserve"> </w:t>
      </w:r>
      <w:r w:rsidR="00A85867" w:rsidRPr="00576508">
        <w:t>0.33</w:t>
      </w:r>
      <w:r w:rsidR="0029438E" w:rsidRPr="00576508">
        <w:t xml:space="preserve">, 95%: </w:t>
      </w:r>
      <w:r w:rsidR="00A85867" w:rsidRPr="00576508">
        <w:t>0.031, 0.629</w:t>
      </w:r>
      <w:r w:rsidR="0029438E" w:rsidRPr="00576508">
        <w:t>)</w:t>
      </w:r>
      <w:r w:rsidR="009E77B0" w:rsidRPr="00576508">
        <w:t>.</w:t>
      </w:r>
      <w:r w:rsidR="00964294" w:rsidRPr="00576508">
        <w:t xml:space="preserve"> </w:t>
      </w:r>
      <w:r w:rsidR="009E77B0" w:rsidRPr="00576508">
        <w:t>Counties</w:t>
      </w:r>
      <w:r w:rsidR="007078B6" w:rsidRPr="00576508">
        <w:t xml:space="preserve"> with more access to exercise opportunities</w:t>
      </w:r>
      <w:r w:rsidR="0081504C" w:rsidRPr="00576508">
        <w:t xml:space="preserve"> </w:t>
      </w:r>
      <w:r w:rsidR="00474B05" w:rsidRPr="00576508">
        <w:t>showed</w:t>
      </w:r>
      <w:r w:rsidR="00FA3938" w:rsidRPr="00576508">
        <w:t xml:space="preserve"> </w:t>
      </w:r>
      <w:r w:rsidR="00851EFC">
        <w:t xml:space="preserve">a </w:t>
      </w:r>
      <w:r w:rsidR="006307BD" w:rsidRPr="00576508">
        <w:t xml:space="preserve">lower smoking rate </w:t>
      </w:r>
      <w:r w:rsidR="001F19D8" w:rsidRPr="00576508">
        <w:t>(</w:t>
      </w:r>
      <m:oMath>
        <m:r>
          <w:rPr>
            <w:rFonts w:ascii="Cambria Math" w:hAnsi="Cambria Math"/>
          </w:rPr>
          <m:t>β</m:t>
        </m:r>
        <m:r>
          <m:rPr>
            <m:sty m:val="p"/>
          </m:rPr>
          <w:rPr>
            <w:rFonts w:ascii="Cambria Math" w:hAnsi="Cambria Math"/>
          </w:rPr>
          <m:t>=</m:t>
        </m:r>
      </m:oMath>
      <w:r w:rsidR="001F19D8" w:rsidRPr="00576508">
        <w:t xml:space="preserve"> </w:t>
      </w:r>
      <w:r w:rsidR="001F19D8" w:rsidRPr="00576508">
        <w:rPr>
          <w:rFonts w:asciiTheme="minorHAnsi" w:eastAsiaTheme="minorEastAsia" w:hAnsiTheme="minorHAnsi" w:cstheme="minorBidi"/>
        </w:rPr>
        <w:t>−</w:t>
      </w:r>
      <w:r w:rsidR="00F130EA" w:rsidRPr="00576508">
        <w:t>0.279</w:t>
      </w:r>
      <w:r w:rsidR="001F19D8" w:rsidRPr="00576508">
        <w:t xml:space="preserve">, 95%: CI </w:t>
      </w:r>
      <w:r w:rsidR="001F19D8" w:rsidRPr="00576508">
        <w:rPr>
          <w:rFonts w:asciiTheme="minorHAnsi" w:eastAsiaTheme="minorEastAsia" w:hAnsiTheme="minorHAnsi" w:cstheme="minorBidi"/>
        </w:rPr>
        <w:t>−</w:t>
      </w:r>
      <w:r w:rsidR="00F130EA" w:rsidRPr="00576508">
        <w:t>0.527</w:t>
      </w:r>
      <w:r w:rsidR="001F19D8" w:rsidRPr="00576508">
        <w:rPr>
          <w:rFonts w:asciiTheme="minorHAnsi" w:eastAsiaTheme="minorEastAsia" w:hAnsiTheme="minorHAnsi" w:cstheme="minorBidi"/>
        </w:rPr>
        <w:t>, −</w:t>
      </w:r>
      <w:r w:rsidR="00F130EA" w:rsidRPr="00576508">
        <w:t>0.031</w:t>
      </w:r>
      <w:r w:rsidR="001F19D8" w:rsidRPr="00576508">
        <w:t xml:space="preserve">). </w:t>
      </w:r>
      <w:r w:rsidR="00E4392C" w:rsidRPr="00576508">
        <w:t xml:space="preserve">Intriguingly, </w:t>
      </w:r>
      <w:r w:rsidR="00596B15">
        <w:t xml:space="preserve">in this model </w:t>
      </w:r>
      <w:r w:rsidR="00E4392C" w:rsidRPr="00576508">
        <w:t xml:space="preserve">we </w:t>
      </w:r>
      <w:r w:rsidR="00CE7F47" w:rsidRPr="00576508">
        <w:t xml:space="preserve">noticed that </w:t>
      </w:r>
      <w:r w:rsidR="00AB3FF2" w:rsidRPr="00576508">
        <w:t xml:space="preserve">the effect of income </w:t>
      </w:r>
      <w:r w:rsidR="00ED4BA2" w:rsidRPr="00576508">
        <w:t>inequality</w:t>
      </w:r>
      <w:r w:rsidR="00EE5366" w:rsidRPr="00576508">
        <w:t xml:space="preserve">, being </w:t>
      </w:r>
      <w:r w:rsidR="00214B36" w:rsidRPr="00576508">
        <w:t xml:space="preserve">positive </w:t>
      </w:r>
      <w:r w:rsidR="00A75678" w:rsidRPr="00576508">
        <w:t xml:space="preserve">at </w:t>
      </w:r>
      <w:r w:rsidR="00E4681C">
        <w:t>M</w:t>
      </w:r>
      <w:r w:rsidR="00A75678" w:rsidRPr="00576508">
        <w:t xml:space="preserve">odel [4], </w:t>
      </w:r>
      <w:r w:rsidR="00F0439E" w:rsidRPr="00576508">
        <w:t xml:space="preserve">became negatively associated with </w:t>
      </w:r>
      <w:r w:rsidR="00851EFC">
        <w:t xml:space="preserve">the </w:t>
      </w:r>
      <w:r w:rsidR="006B7896" w:rsidRPr="00576508">
        <w:t>smoking</w:t>
      </w:r>
      <w:r w:rsidR="00BD23E1" w:rsidRPr="00576508">
        <w:t xml:space="preserve"> rate (</w:t>
      </w:r>
      <m:oMath>
        <m:r>
          <w:rPr>
            <w:rFonts w:ascii="Cambria Math" w:hAnsi="Cambria Math"/>
          </w:rPr>
          <m:t>β</m:t>
        </m:r>
        <m:r>
          <m:rPr>
            <m:sty m:val="p"/>
          </m:rPr>
          <w:rPr>
            <w:rFonts w:ascii="Cambria Math" w:hAnsi="Cambria Math"/>
          </w:rPr>
          <m:t>=</m:t>
        </m:r>
      </m:oMath>
      <w:r w:rsidR="00BD23E1" w:rsidRPr="00576508">
        <w:t xml:space="preserve"> </w:t>
      </w:r>
      <w:r w:rsidR="00BD23E1" w:rsidRPr="00576508">
        <w:rPr>
          <w:rFonts w:asciiTheme="minorHAnsi" w:eastAsiaTheme="minorEastAsia" w:hAnsiTheme="minorHAnsi" w:cstheme="minorBidi"/>
        </w:rPr>
        <w:t>−</w:t>
      </w:r>
      <w:r w:rsidR="00BD23E1" w:rsidRPr="00576508">
        <w:t>0.</w:t>
      </w:r>
      <w:r w:rsidR="00F30788" w:rsidRPr="00576508">
        <w:t>418</w:t>
      </w:r>
      <w:r w:rsidR="00BD23E1" w:rsidRPr="00576508">
        <w:t xml:space="preserve">, 95%: CI </w:t>
      </w:r>
      <w:r w:rsidR="00BD23E1" w:rsidRPr="00576508">
        <w:rPr>
          <w:rFonts w:asciiTheme="minorHAnsi" w:eastAsiaTheme="minorEastAsia" w:hAnsiTheme="minorHAnsi" w:cstheme="minorBidi"/>
        </w:rPr>
        <w:t>−</w:t>
      </w:r>
      <w:r w:rsidR="00BD23E1" w:rsidRPr="00576508">
        <w:t>0.</w:t>
      </w:r>
      <w:r w:rsidR="00F30788" w:rsidRPr="00576508">
        <w:t>686</w:t>
      </w:r>
      <w:r w:rsidR="00BD23E1" w:rsidRPr="00576508">
        <w:rPr>
          <w:rFonts w:asciiTheme="minorHAnsi" w:eastAsiaTheme="minorEastAsia" w:hAnsiTheme="minorHAnsi" w:cstheme="minorBidi"/>
        </w:rPr>
        <w:t>, −</w:t>
      </w:r>
      <w:r w:rsidR="00BD23E1" w:rsidRPr="00576508">
        <w:t>0.</w:t>
      </w:r>
      <w:r w:rsidR="00F30788" w:rsidRPr="00576508">
        <w:t>151</w:t>
      </w:r>
      <w:r w:rsidR="00BD23E1" w:rsidRPr="00576508">
        <w:t>)</w:t>
      </w:r>
      <w:r w:rsidR="001D2F13" w:rsidRPr="00576508">
        <w:t xml:space="preserve">. </w:t>
      </w:r>
      <w:r w:rsidR="008340C8" w:rsidRPr="00576508">
        <w:t xml:space="preserve">Finally, </w:t>
      </w:r>
      <w:r w:rsidR="000726E0" w:rsidRPr="00576508">
        <w:t xml:space="preserve">we added indicators of population health </w:t>
      </w:r>
      <w:r w:rsidR="00F671CB" w:rsidRPr="00576508">
        <w:t>(frequency of mental distress and physically inactive</w:t>
      </w:r>
      <w:r w:rsidR="00123090" w:rsidRPr="00576508">
        <w:t xml:space="preserve">, </w:t>
      </w:r>
      <w:r w:rsidR="00E4681C">
        <w:t>M</w:t>
      </w:r>
      <w:r w:rsidR="00123090" w:rsidRPr="00576508">
        <w:t>odel [7]</w:t>
      </w:r>
      <w:r w:rsidR="00F671CB" w:rsidRPr="00576508">
        <w:t>)</w:t>
      </w:r>
      <w:r w:rsidR="00761403" w:rsidRPr="00576508">
        <w:t xml:space="preserve">. The correlation between density and smoking </w:t>
      </w:r>
      <w:r w:rsidR="009E127D" w:rsidRPr="00576508">
        <w:t xml:space="preserve">prevalence </w:t>
      </w:r>
      <w:r w:rsidR="00044844" w:rsidRPr="00576508">
        <w:t xml:space="preserve">was down </w:t>
      </w:r>
      <w:r w:rsidR="003A58D6" w:rsidRPr="00576508">
        <w:t>to 0.058 (</w:t>
      </w:r>
      <w:r w:rsidR="00596B15">
        <w:t xml:space="preserve">a </w:t>
      </w:r>
      <w:r w:rsidR="003A58D6" w:rsidRPr="00576508">
        <w:t xml:space="preserve">61% </w:t>
      </w:r>
      <w:r w:rsidR="00D235B4" w:rsidRPr="00576508">
        <w:t xml:space="preserve">reduction from </w:t>
      </w:r>
      <w:r w:rsidR="00E4681C">
        <w:t>M</w:t>
      </w:r>
      <w:r w:rsidR="00D235B4" w:rsidRPr="00576508">
        <w:t>odel [6]</w:t>
      </w:r>
      <w:r w:rsidR="003A58D6" w:rsidRPr="00576508">
        <w:t>)</w:t>
      </w:r>
      <w:r w:rsidR="00654FE4" w:rsidRPr="00576508">
        <w:t>. In t</w:t>
      </w:r>
      <w:r w:rsidR="00C42F5B" w:rsidRPr="00576508">
        <w:t xml:space="preserve">his final model, we </w:t>
      </w:r>
      <w:r w:rsidR="00BB370F" w:rsidRPr="00576508">
        <w:t xml:space="preserve">noticed that </w:t>
      </w:r>
      <w:r w:rsidR="003A1F5F" w:rsidRPr="00576508">
        <w:t xml:space="preserve">population health indicators </w:t>
      </w:r>
      <w:r w:rsidR="00AC2C31" w:rsidRPr="00576508">
        <w:t xml:space="preserve">were </w:t>
      </w:r>
      <w:r w:rsidR="00AE0F3F" w:rsidRPr="00576508">
        <w:t xml:space="preserve">associated with </w:t>
      </w:r>
      <w:r w:rsidR="00A86DBA" w:rsidRPr="00576508">
        <w:t xml:space="preserve">smoking </w:t>
      </w:r>
      <w:r w:rsidR="00D24645" w:rsidRPr="00576508">
        <w:t>prevalence</w:t>
      </w:r>
      <w:r w:rsidR="000065F5" w:rsidRPr="00576508">
        <w:t>.</w:t>
      </w:r>
      <w:r w:rsidR="00D24645" w:rsidRPr="00576508">
        <w:t xml:space="preserve"> </w:t>
      </w:r>
      <w:r w:rsidR="000065F5" w:rsidRPr="00576508">
        <w:t>O</w:t>
      </w:r>
      <w:r w:rsidR="00D24645" w:rsidRPr="00576508">
        <w:t xml:space="preserve">ne percentage point increase in </w:t>
      </w:r>
      <w:r w:rsidR="00CF3B0A" w:rsidRPr="00576508">
        <w:t xml:space="preserve">the rate of </w:t>
      </w:r>
      <w:r w:rsidR="00D24645" w:rsidRPr="00576508">
        <w:t xml:space="preserve">mental distress </w:t>
      </w:r>
      <w:r w:rsidR="007616F3" w:rsidRPr="00576508">
        <w:t>at</w:t>
      </w:r>
      <w:r w:rsidR="00851EFC">
        <w:t xml:space="preserve"> the</w:t>
      </w:r>
      <w:r w:rsidR="007616F3" w:rsidRPr="00576508">
        <w:t xml:space="preserve"> county level was </w:t>
      </w:r>
      <w:r w:rsidR="00A9190E" w:rsidRPr="00576508">
        <w:t xml:space="preserve">related to </w:t>
      </w:r>
      <w:r w:rsidR="007665D6" w:rsidRPr="00576508">
        <w:t xml:space="preserve">1.939 </w:t>
      </w:r>
      <w:r w:rsidR="00D96A5E" w:rsidRPr="00576508">
        <w:t>percentage point</w:t>
      </w:r>
      <w:r w:rsidR="00596B15">
        <w:t>s</w:t>
      </w:r>
      <w:r w:rsidR="00D96A5E" w:rsidRPr="00576508">
        <w:t xml:space="preserve"> higher </w:t>
      </w:r>
      <w:r w:rsidR="00596B15">
        <w:t>in the</w:t>
      </w:r>
      <w:r w:rsidR="007F1EE4" w:rsidRPr="00576508">
        <w:t xml:space="preserve"> </w:t>
      </w:r>
      <w:r w:rsidR="00363D36" w:rsidRPr="00576508">
        <w:t xml:space="preserve">smoking rate </w:t>
      </w:r>
      <w:r w:rsidR="00222539" w:rsidRPr="00576508">
        <w:t xml:space="preserve">(95% CI: 1.409, </w:t>
      </w:r>
      <w:r w:rsidR="00222539" w:rsidRPr="00576508">
        <w:lastRenderedPageBreak/>
        <w:t>2.468)</w:t>
      </w:r>
      <w:r w:rsidR="00D3518A" w:rsidRPr="00576508">
        <w:t>;</w:t>
      </w:r>
      <w:r w:rsidR="004E24FD" w:rsidRPr="00576508">
        <w:t xml:space="preserve"> one percentage point increase in the rate of </w:t>
      </w:r>
      <w:r w:rsidR="00C92560" w:rsidRPr="00576508">
        <w:t>physical inactiv</w:t>
      </w:r>
      <w:r w:rsidR="00596B15">
        <w:t>ity</w:t>
      </w:r>
      <w:r w:rsidR="004E24FD" w:rsidRPr="00576508">
        <w:t xml:space="preserve"> was </w:t>
      </w:r>
      <w:r w:rsidR="009A1612" w:rsidRPr="00576508">
        <w:t>correlated with</w:t>
      </w:r>
      <w:r w:rsidR="004E24FD" w:rsidRPr="00576508">
        <w:t xml:space="preserve"> </w:t>
      </w:r>
      <w:r w:rsidR="00596B15">
        <w:t xml:space="preserve">a </w:t>
      </w:r>
      <w:r w:rsidR="00A768DD" w:rsidRPr="00576508">
        <w:t>0.447</w:t>
      </w:r>
      <w:r w:rsidR="004E24FD" w:rsidRPr="00576508">
        <w:t xml:space="preserve"> percentage point higher </w:t>
      </w:r>
      <w:r w:rsidR="00596B15">
        <w:t>in the</w:t>
      </w:r>
      <w:r w:rsidR="00596B15" w:rsidRPr="00576508">
        <w:t xml:space="preserve"> </w:t>
      </w:r>
      <w:r w:rsidR="004E24FD" w:rsidRPr="00576508">
        <w:t xml:space="preserve">smoking rate (95% CI: </w:t>
      </w:r>
      <w:r w:rsidR="00765A9C" w:rsidRPr="00576508">
        <w:t>0.251</w:t>
      </w:r>
      <w:r w:rsidR="004E24FD" w:rsidRPr="00576508">
        <w:t xml:space="preserve">, </w:t>
      </w:r>
      <w:r w:rsidR="00765A9C" w:rsidRPr="00576508">
        <w:t>0.642</w:t>
      </w:r>
      <w:r w:rsidR="004E24FD" w:rsidRPr="00576508">
        <w:t>)</w:t>
      </w:r>
      <w:r w:rsidR="007218BA" w:rsidRPr="00576508">
        <w:t xml:space="preserve">. </w:t>
      </w:r>
      <w:r w:rsidR="00AB17AB" w:rsidRPr="00576508">
        <w:t xml:space="preserve">Moreover, </w:t>
      </w:r>
      <w:r w:rsidR="00B814A5" w:rsidRPr="00576508">
        <w:t xml:space="preserve">population </w:t>
      </w:r>
      <w:r w:rsidR="008D4A4C" w:rsidRPr="00576508">
        <w:t xml:space="preserve">health indicators </w:t>
      </w:r>
      <w:r w:rsidR="007C77D2" w:rsidRPr="00576508">
        <w:t xml:space="preserve">helped to explain </w:t>
      </w:r>
      <w:r w:rsidR="008B2652" w:rsidRPr="00576508">
        <w:t xml:space="preserve">a </w:t>
      </w:r>
      <w:r w:rsidR="008E65DD" w:rsidRPr="00576508">
        <w:t xml:space="preserve">great amount of </w:t>
      </w:r>
      <w:r w:rsidR="00596B15">
        <w:t xml:space="preserve">the </w:t>
      </w:r>
      <w:r w:rsidR="002F7B2F" w:rsidRPr="00576508">
        <w:t xml:space="preserve">variation </w:t>
      </w:r>
      <w:r w:rsidR="00C44113" w:rsidRPr="00576508">
        <w:t>previously</w:t>
      </w:r>
      <w:r w:rsidR="0079166E" w:rsidRPr="00576508">
        <w:t xml:space="preserve"> </w:t>
      </w:r>
      <w:r w:rsidR="00C44113" w:rsidRPr="00576508">
        <w:t xml:space="preserve">captured </w:t>
      </w:r>
      <w:r w:rsidR="002F7B2F" w:rsidRPr="00576508">
        <w:t>in SES, environment</w:t>
      </w:r>
      <w:r w:rsidR="00596B15">
        <w:t>al,</w:t>
      </w:r>
      <w:r w:rsidR="002F7B2F" w:rsidRPr="00576508">
        <w:t xml:space="preserve"> and risk behaviors. </w:t>
      </w:r>
      <w:r w:rsidR="00546762" w:rsidRPr="00576508">
        <w:t xml:space="preserve">For instance, the </w:t>
      </w:r>
      <w:r w:rsidR="00AC2C31" w:rsidRPr="00576508">
        <w:t xml:space="preserve">impact of food insecurity, violent crime rate, </w:t>
      </w:r>
      <w:r w:rsidR="00596B15">
        <w:t xml:space="preserve">and </w:t>
      </w:r>
      <w:r w:rsidR="00AC2C31" w:rsidRPr="00576508">
        <w:t xml:space="preserve">access to exercise opportunities </w:t>
      </w:r>
      <w:r w:rsidR="002D77DF" w:rsidRPr="00576508">
        <w:t xml:space="preserve">became </w:t>
      </w:r>
      <w:r w:rsidR="00580EFF" w:rsidRPr="00576508">
        <w:t xml:space="preserve">non-significant </w:t>
      </w:r>
      <w:r w:rsidR="005D7B12" w:rsidRPr="00576508">
        <w:t xml:space="preserve">in the final </w:t>
      </w:r>
      <w:r w:rsidR="00E4681C">
        <w:t>M</w:t>
      </w:r>
      <w:r w:rsidR="005D7B12" w:rsidRPr="00576508">
        <w:t xml:space="preserve">odel </w:t>
      </w:r>
      <w:r w:rsidR="00A47675" w:rsidRPr="00576508">
        <w:t xml:space="preserve">[7]. </w:t>
      </w:r>
      <w:r w:rsidR="00F15AA1" w:rsidRPr="00576508">
        <w:t xml:space="preserve">While </w:t>
      </w:r>
      <w:r w:rsidR="00596B15">
        <w:t xml:space="preserve">a </w:t>
      </w:r>
      <w:r w:rsidR="00E06B40" w:rsidRPr="00576508">
        <w:t xml:space="preserve">higher </w:t>
      </w:r>
      <w:r w:rsidR="00300D89" w:rsidRPr="00576508">
        <w:t xml:space="preserve">female population </w:t>
      </w:r>
      <w:r w:rsidR="00937B75" w:rsidRPr="00576508">
        <w:t xml:space="preserve">was </w:t>
      </w:r>
      <w:r w:rsidR="002855ED" w:rsidRPr="00576508">
        <w:t xml:space="preserve">still </w:t>
      </w:r>
      <w:r w:rsidR="00BC61D3" w:rsidRPr="00576508">
        <w:t xml:space="preserve">related to </w:t>
      </w:r>
      <w:r w:rsidR="00085802" w:rsidRPr="00576508">
        <w:t xml:space="preserve">lower smoking </w:t>
      </w:r>
      <w:r w:rsidR="00DE24CB" w:rsidRPr="00576508">
        <w:t xml:space="preserve">prevalence, </w:t>
      </w:r>
      <w:r w:rsidR="00FA2A32" w:rsidRPr="00576508">
        <w:t xml:space="preserve">we found that not </w:t>
      </w:r>
      <w:r w:rsidR="00596B15">
        <w:t xml:space="preserve">being </w:t>
      </w:r>
      <w:r w:rsidR="00FA2A32" w:rsidRPr="00576508">
        <w:t xml:space="preserve">proficient in English was negatively </w:t>
      </w:r>
      <w:r w:rsidR="0014134E" w:rsidRPr="00576508">
        <w:t xml:space="preserve">correlated </w:t>
      </w:r>
      <w:r w:rsidR="00B3799B" w:rsidRPr="00576508">
        <w:t xml:space="preserve">with </w:t>
      </w:r>
      <w:r w:rsidR="00851EFC">
        <w:t xml:space="preserve">the </w:t>
      </w:r>
      <w:r w:rsidR="00B3799B" w:rsidRPr="00576508">
        <w:t xml:space="preserve">smoking </w:t>
      </w:r>
      <w:r w:rsidR="0000571C" w:rsidRPr="00576508">
        <w:t xml:space="preserve">rate </w:t>
      </w:r>
      <w:r w:rsidR="003158E7" w:rsidRPr="00576508">
        <w:t>(</w:t>
      </w:r>
      <m:oMath>
        <m:r>
          <w:rPr>
            <w:rFonts w:ascii="Cambria Math" w:hAnsi="Cambria Math"/>
          </w:rPr>
          <m:t>β</m:t>
        </m:r>
        <m:r>
          <m:rPr>
            <m:sty m:val="p"/>
          </m:rPr>
          <w:rPr>
            <w:rFonts w:ascii="Cambria Math" w:hAnsi="Cambria Math"/>
          </w:rPr>
          <m:t>=</m:t>
        </m:r>
      </m:oMath>
      <w:r w:rsidR="003158E7" w:rsidRPr="00576508">
        <w:t xml:space="preserve"> </w:t>
      </w:r>
      <w:r w:rsidR="003158E7" w:rsidRPr="00576508">
        <w:rPr>
          <w:rFonts w:asciiTheme="minorHAnsi" w:eastAsiaTheme="minorEastAsia" w:hAnsiTheme="minorHAnsi" w:cstheme="minorBidi"/>
        </w:rPr>
        <w:t>−</w:t>
      </w:r>
      <w:r w:rsidR="003158E7" w:rsidRPr="00576508">
        <w:t>0.</w:t>
      </w:r>
      <w:r w:rsidR="0009752E" w:rsidRPr="00576508">
        <w:t>466</w:t>
      </w:r>
      <w:r w:rsidR="003158E7" w:rsidRPr="00576508">
        <w:t xml:space="preserve">, 95%: CI </w:t>
      </w:r>
      <w:r w:rsidR="003158E7" w:rsidRPr="00576508">
        <w:rPr>
          <w:rFonts w:asciiTheme="minorHAnsi" w:eastAsiaTheme="minorEastAsia" w:hAnsiTheme="minorHAnsi" w:cstheme="minorBidi"/>
        </w:rPr>
        <w:t>−</w:t>
      </w:r>
      <w:r w:rsidR="003158E7" w:rsidRPr="00576508">
        <w:t>0.</w:t>
      </w:r>
      <w:r w:rsidR="0009752E" w:rsidRPr="00576508">
        <w:t>861</w:t>
      </w:r>
      <w:r w:rsidR="003158E7" w:rsidRPr="00576508">
        <w:rPr>
          <w:rFonts w:asciiTheme="minorHAnsi" w:eastAsiaTheme="minorEastAsia" w:hAnsiTheme="minorHAnsi" w:cstheme="minorBidi"/>
        </w:rPr>
        <w:t>, −</w:t>
      </w:r>
      <w:r w:rsidR="003158E7" w:rsidRPr="00576508">
        <w:t>0.03</w:t>
      </w:r>
      <w:r w:rsidR="0009752E" w:rsidRPr="00576508">
        <w:t>2)</w:t>
      </w:r>
      <w:r w:rsidR="003158E7" w:rsidRPr="00576508">
        <w:t>.</w:t>
      </w:r>
    </w:p>
    <w:p w14:paraId="32B35E7E" w14:textId="263CC405" w:rsidR="00D96DF6" w:rsidRPr="00576508" w:rsidRDefault="00D96DF6" w:rsidP="008C19A1">
      <w:pPr>
        <w:spacing w:line="480" w:lineRule="auto"/>
      </w:pPr>
    </w:p>
    <w:p w14:paraId="0438A8CB" w14:textId="097BDD3E" w:rsidR="00D96DF6" w:rsidRPr="008C19A1" w:rsidRDefault="00D96DF6" w:rsidP="008C19A1">
      <w:pPr>
        <w:spacing w:line="480" w:lineRule="auto"/>
        <w:rPr>
          <w:b/>
          <w:color w:val="000000" w:themeColor="text1"/>
        </w:rPr>
      </w:pPr>
      <w:r w:rsidRPr="008C19A1">
        <w:rPr>
          <w:b/>
          <w:color w:val="000000" w:themeColor="text1"/>
        </w:rPr>
        <w:t>Discussion</w:t>
      </w:r>
    </w:p>
    <w:p w14:paraId="471660C7" w14:textId="6B1E3268" w:rsidR="00044CA5" w:rsidRPr="00561BB7" w:rsidRDefault="00044CA5" w:rsidP="008C19A1">
      <w:pPr>
        <w:spacing w:line="480" w:lineRule="auto"/>
        <w:rPr>
          <w:color w:val="000000" w:themeColor="text1"/>
        </w:rPr>
      </w:pPr>
      <w:r w:rsidRPr="00660AA9">
        <w:rPr>
          <w:color w:val="000000" w:themeColor="text1"/>
        </w:rPr>
        <w:t xml:space="preserve">This </w:t>
      </w:r>
      <w:r w:rsidRPr="00561BB7">
        <w:rPr>
          <w:color w:val="000000" w:themeColor="text1"/>
        </w:rPr>
        <w:t xml:space="preserve">study </w:t>
      </w:r>
      <w:r w:rsidR="00D0786E" w:rsidRPr="00561BB7">
        <w:rPr>
          <w:color w:val="000000" w:themeColor="text1"/>
        </w:rPr>
        <w:t xml:space="preserve">provides evidence that higher tobacco retailer </w:t>
      </w:r>
      <w:r w:rsidR="00367F5E" w:rsidRPr="00561BB7">
        <w:rPr>
          <w:color w:val="000000" w:themeColor="text1"/>
        </w:rPr>
        <w:t xml:space="preserve">outlets (TROs) </w:t>
      </w:r>
      <w:r w:rsidR="00D0786E" w:rsidRPr="00561BB7">
        <w:rPr>
          <w:color w:val="000000" w:themeColor="text1"/>
        </w:rPr>
        <w:t>density is associated with an increase in smoking prevalence at</w:t>
      </w:r>
      <w:r w:rsidR="00851EFC">
        <w:rPr>
          <w:color w:val="000000" w:themeColor="text1"/>
        </w:rPr>
        <w:t xml:space="preserve"> the</w:t>
      </w:r>
      <w:r w:rsidR="00D0786E" w:rsidRPr="00561BB7">
        <w:rPr>
          <w:color w:val="000000" w:themeColor="text1"/>
        </w:rPr>
        <w:t xml:space="preserve"> county level in Virginia after controlling spatial dependence</w:t>
      </w:r>
      <w:r w:rsidR="004D180A" w:rsidRPr="00561BB7">
        <w:rPr>
          <w:color w:val="000000" w:themeColor="text1"/>
        </w:rPr>
        <w:t xml:space="preserve">. </w:t>
      </w:r>
      <w:r w:rsidR="00562A6E" w:rsidRPr="00561BB7">
        <w:rPr>
          <w:color w:val="000000" w:themeColor="text1"/>
        </w:rPr>
        <w:t>But</w:t>
      </w:r>
      <w:r w:rsidR="004D180A" w:rsidRPr="00561BB7">
        <w:rPr>
          <w:color w:val="000000" w:themeColor="text1"/>
        </w:rPr>
        <w:t xml:space="preserve"> </w:t>
      </w:r>
      <w:r w:rsidR="00D0786E" w:rsidRPr="00561BB7">
        <w:rPr>
          <w:color w:val="000000" w:themeColor="text1"/>
        </w:rPr>
        <w:t xml:space="preserve">the impact of retailer density </w:t>
      </w:r>
      <w:r w:rsidR="00C82B0B" w:rsidRPr="00561BB7">
        <w:rPr>
          <w:color w:val="000000" w:themeColor="text1"/>
        </w:rPr>
        <w:t>is largely</w:t>
      </w:r>
      <w:r w:rsidR="00D0786E" w:rsidRPr="00561BB7">
        <w:rPr>
          <w:color w:val="000000" w:themeColor="text1"/>
        </w:rPr>
        <w:t xml:space="preserve"> explained by social determinants of health such as SES, risky conditions/behaviors</w:t>
      </w:r>
      <w:r w:rsidR="005876CA">
        <w:rPr>
          <w:color w:val="000000" w:themeColor="text1"/>
        </w:rPr>
        <w:t>,</w:t>
      </w:r>
      <w:r w:rsidR="00D0786E" w:rsidRPr="00561BB7">
        <w:rPr>
          <w:color w:val="000000" w:themeColor="text1"/>
        </w:rPr>
        <w:t xml:space="preserve"> and environmental factors. </w:t>
      </w:r>
      <w:r w:rsidR="00A54A48" w:rsidRPr="00561BB7">
        <w:rPr>
          <w:color w:val="000000" w:themeColor="text1"/>
        </w:rPr>
        <w:t xml:space="preserve">We further noticed that the impact of social determinants of health are closely related and can be explained by </w:t>
      </w:r>
      <w:r w:rsidR="007B3BCD" w:rsidRPr="00561BB7">
        <w:rPr>
          <w:color w:val="000000" w:themeColor="text1"/>
        </w:rPr>
        <w:t>indicators of population health (rates of mental distress and physical inactiv</w:t>
      </w:r>
      <w:r w:rsidR="005876CA">
        <w:rPr>
          <w:color w:val="000000" w:themeColor="text1"/>
        </w:rPr>
        <w:t>ity</w:t>
      </w:r>
      <w:r w:rsidR="007B3BCD" w:rsidRPr="00561BB7">
        <w:rPr>
          <w:color w:val="000000" w:themeColor="text1"/>
        </w:rPr>
        <w:t xml:space="preserve">). </w:t>
      </w:r>
    </w:p>
    <w:p w14:paraId="4E9C95EE" w14:textId="6418D1E6" w:rsidR="00D62198" w:rsidRPr="00660AA9" w:rsidRDefault="00284B5A" w:rsidP="008C19A1">
      <w:pPr>
        <w:pStyle w:val="NormalWeb"/>
        <w:spacing w:line="480" w:lineRule="auto"/>
        <w:rPr>
          <w:rFonts w:ascii="Times" w:hAnsi="Times"/>
          <w:color w:val="000000"/>
        </w:rPr>
      </w:pPr>
      <w:r w:rsidRPr="00660AA9">
        <w:rPr>
          <w:rFonts w:ascii="Times" w:hAnsi="Times"/>
          <w:color w:val="000000"/>
        </w:rPr>
        <w:t>By calculating the global Moran’s I statistics, we conclude</w:t>
      </w:r>
      <w:r w:rsidR="000D5EEA">
        <w:rPr>
          <w:rFonts w:ascii="Times" w:hAnsi="Times"/>
          <w:color w:val="000000"/>
        </w:rPr>
        <w:t>d</w:t>
      </w:r>
      <w:r w:rsidRPr="00660AA9">
        <w:rPr>
          <w:rFonts w:ascii="Times" w:hAnsi="Times"/>
          <w:color w:val="000000"/>
        </w:rPr>
        <w:t xml:space="preserve"> that there ex</w:t>
      </w:r>
      <w:r w:rsidR="005876CA">
        <w:rPr>
          <w:rFonts w:ascii="Times" w:hAnsi="Times"/>
          <w:color w:val="000000"/>
        </w:rPr>
        <w:t>ists a</w:t>
      </w:r>
      <w:r w:rsidRPr="00660AA9">
        <w:rPr>
          <w:rFonts w:ascii="Times" w:hAnsi="Times"/>
          <w:color w:val="000000"/>
        </w:rPr>
        <w:t xml:space="preserve"> positive spatial autocorrelation among the observations. Without correcting our inference </w:t>
      </w:r>
      <w:r w:rsidR="005876CA">
        <w:rPr>
          <w:rFonts w:ascii="Times" w:hAnsi="Times"/>
          <w:color w:val="000000"/>
        </w:rPr>
        <w:t>of</w:t>
      </w:r>
      <w:r w:rsidR="005876CA" w:rsidRPr="00660AA9">
        <w:rPr>
          <w:rFonts w:ascii="Times" w:hAnsi="Times"/>
          <w:color w:val="000000"/>
        </w:rPr>
        <w:t xml:space="preserve"> </w:t>
      </w:r>
      <w:r w:rsidRPr="00660AA9">
        <w:rPr>
          <w:rFonts w:ascii="Times" w:hAnsi="Times"/>
          <w:color w:val="000000"/>
        </w:rPr>
        <w:t xml:space="preserve">this dependence, we are prone to claim an association between the smoking rate and the density of tobacco outlets when </w:t>
      </w:r>
      <w:r w:rsidR="005876CA">
        <w:rPr>
          <w:rFonts w:ascii="Times" w:hAnsi="Times"/>
          <w:color w:val="000000"/>
        </w:rPr>
        <w:t xml:space="preserve">a corrected inference shows that </w:t>
      </w:r>
      <w:r w:rsidRPr="00660AA9">
        <w:rPr>
          <w:rFonts w:ascii="Times" w:hAnsi="Times"/>
          <w:color w:val="000000"/>
        </w:rPr>
        <w:t>there is none. To guard our analysis against such spurious finding</w:t>
      </w:r>
      <w:r w:rsidR="00851EFC">
        <w:rPr>
          <w:rFonts w:ascii="Times" w:hAnsi="Times"/>
          <w:color w:val="000000"/>
        </w:rPr>
        <w:t>s</w:t>
      </w:r>
      <w:r w:rsidRPr="00660AA9">
        <w:rPr>
          <w:rFonts w:ascii="Times" w:hAnsi="Times"/>
          <w:color w:val="000000"/>
        </w:rPr>
        <w:t xml:space="preserve">, we choose to model the data by a spatial lag model, which assumes that the dependence can be explained by the spatial lag of the dependent variable. The residuals from the fitted </w:t>
      </w:r>
      <w:r w:rsidRPr="00660AA9">
        <w:rPr>
          <w:rFonts w:ascii="Times" w:hAnsi="Times"/>
          <w:color w:val="000000"/>
        </w:rPr>
        <w:lastRenderedPageBreak/>
        <w:t>models are no longer spatially correlated. Although the effect size is reduced by correcting for the spatial autocorrelation, the association remains significant.</w:t>
      </w:r>
    </w:p>
    <w:p w14:paraId="1B62A556" w14:textId="4A712277" w:rsidR="00D12A3F" w:rsidRPr="00660AA9" w:rsidRDefault="007708B1" w:rsidP="008C19A1">
      <w:pPr>
        <w:spacing w:line="480" w:lineRule="auto"/>
        <w:rPr>
          <w:color w:val="FF0000"/>
        </w:rPr>
      </w:pPr>
      <w:r w:rsidRPr="00660AA9">
        <w:rPr>
          <w:color w:val="000000" w:themeColor="text1"/>
        </w:rPr>
        <w:t xml:space="preserve">Tobacco </w:t>
      </w:r>
      <w:r w:rsidR="00C331D0" w:rsidRPr="00660AA9">
        <w:rPr>
          <w:color w:val="000000" w:themeColor="text1"/>
        </w:rPr>
        <w:t xml:space="preserve">retailer </w:t>
      </w:r>
      <w:r w:rsidRPr="00660AA9">
        <w:rPr>
          <w:color w:val="000000" w:themeColor="text1"/>
        </w:rPr>
        <w:t xml:space="preserve">outlets </w:t>
      </w:r>
      <w:r w:rsidR="00C331D0" w:rsidRPr="00660AA9">
        <w:rPr>
          <w:color w:val="000000" w:themeColor="text1"/>
        </w:rPr>
        <w:t xml:space="preserve">(TROs) </w:t>
      </w:r>
      <w:r w:rsidRPr="00660AA9">
        <w:rPr>
          <w:color w:val="000000" w:themeColor="text1"/>
        </w:rPr>
        <w:t xml:space="preserve">are </w:t>
      </w:r>
      <w:r w:rsidR="00D62198" w:rsidRPr="00660AA9">
        <w:rPr>
          <w:color w:val="000000" w:themeColor="text1"/>
        </w:rPr>
        <w:t>the</w:t>
      </w:r>
      <w:r w:rsidRPr="00660AA9">
        <w:rPr>
          <w:color w:val="000000" w:themeColor="text1"/>
        </w:rPr>
        <w:t xml:space="preserve"> </w:t>
      </w:r>
      <w:r w:rsidR="00321671" w:rsidRPr="00660AA9">
        <w:rPr>
          <w:color w:val="000000" w:themeColor="text1"/>
        </w:rPr>
        <w:t>main</w:t>
      </w:r>
      <w:r w:rsidRPr="00660AA9">
        <w:rPr>
          <w:color w:val="000000" w:themeColor="text1"/>
        </w:rPr>
        <w:t xml:space="preserve"> source for ordinary people to access tobacco products.</w:t>
      </w:r>
      <w:r w:rsidR="00321671" w:rsidRPr="00660AA9">
        <w:rPr>
          <w:color w:val="000000" w:themeColor="text1"/>
        </w:rPr>
        <w:fldChar w:fldCharType="begin"/>
      </w:r>
      <w:r w:rsidR="00321671" w:rsidRPr="00660AA9">
        <w:rPr>
          <w:color w:val="000000" w:themeColor="text1"/>
        </w:rPr>
        <w:instrText xml:space="preserve"> ADDIN EN.CITE &lt;EndNote&gt;&lt;Cite&gt;&lt;Author&gt;Counter Tobacco&lt;/Author&gt;&lt;RecNum&gt;47&lt;/RecNum&gt;&lt;DisplayText&gt;&lt;style face="superscript"&gt;37&lt;/style&gt;&lt;/DisplayText&gt;&lt;record&gt;&lt;rec-number&gt;47&lt;/rec-number&gt;&lt;foreign-keys&gt;&lt;key app="EN" db-id="waaz0zxfzefzp8e9xwq5d0agdersessr552z" timestamp="1617467548"&gt;47&lt;/key&gt;&lt;/foreign-keys&gt;&lt;ref-type name="Web Page"&gt;12&lt;/ref-type&gt;&lt;contributors&gt;&lt;authors&gt;&lt;author&gt;Counter Tobacco,&lt;/author&gt;&lt;/authors&gt;&lt;/contributors&gt;&lt;titles&gt;&lt;title&gt;The war in the store, 2015&lt;/title&gt;&lt;/titles&gt;&lt;volume&gt;2021&lt;/volume&gt;&lt;number&gt;03 Apr&lt;/number&gt;&lt;dates&gt;&lt;/dates&gt;&lt;urls&gt;&lt;related-urls&gt;&lt;url&gt;Available: https://countertobacco.org/the-war-in-the-store/&lt;/url&gt;&lt;/related-urls&gt;&lt;/urls&gt;&lt;/record&gt;&lt;/Cite&gt;&lt;/EndNote&gt;</w:instrText>
      </w:r>
      <w:r w:rsidR="00321671" w:rsidRPr="00660AA9">
        <w:rPr>
          <w:color w:val="000000" w:themeColor="text1"/>
        </w:rPr>
        <w:fldChar w:fldCharType="separate"/>
      </w:r>
      <w:r w:rsidR="00321671" w:rsidRPr="00660AA9">
        <w:rPr>
          <w:noProof/>
          <w:color w:val="000000" w:themeColor="text1"/>
          <w:vertAlign w:val="superscript"/>
        </w:rPr>
        <w:t>37</w:t>
      </w:r>
      <w:r w:rsidR="00321671" w:rsidRPr="00660AA9">
        <w:rPr>
          <w:color w:val="000000" w:themeColor="text1"/>
        </w:rPr>
        <w:fldChar w:fldCharType="end"/>
      </w:r>
      <w:r w:rsidR="003B2FB5" w:rsidRPr="00660AA9">
        <w:rPr>
          <w:color w:val="000000" w:themeColor="text1"/>
        </w:rPr>
        <w:t xml:space="preserve"> </w:t>
      </w:r>
      <w:r w:rsidRPr="00660AA9">
        <w:rPr>
          <w:color w:val="000000" w:themeColor="text1"/>
        </w:rPr>
        <w:t xml:space="preserve">People living in areas with more tobacco outlets are theoretically more likely to </w:t>
      </w:r>
      <w:r w:rsidR="00F62EBB" w:rsidRPr="00660AA9">
        <w:rPr>
          <w:color w:val="000000" w:themeColor="text1"/>
        </w:rPr>
        <w:t xml:space="preserve">smoke because of </w:t>
      </w:r>
      <w:r w:rsidR="00EC37E9" w:rsidRPr="00660AA9">
        <w:rPr>
          <w:color w:val="000000" w:themeColor="text1"/>
        </w:rPr>
        <w:t>greate</w:t>
      </w:r>
      <w:r w:rsidR="00A6669B" w:rsidRPr="00660AA9">
        <w:rPr>
          <w:color w:val="000000" w:themeColor="text1"/>
        </w:rPr>
        <w:t xml:space="preserve">r </w:t>
      </w:r>
      <w:r w:rsidR="00F62EBB" w:rsidRPr="00660AA9">
        <w:rPr>
          <w:color w:val="000000" w:themeColor="text1"/>
        </w:rPr>
        <w:t>accessibility. Empirically,</w:t>
      </w:r>
      <w:r w:rsidR="00B81FD6" w:rsidRPr="00660AA9">
        <w:rPr>
          <w:color w:val="000000" w:themeColor="text1"/>
        </w:rPr>
        <w:t xml:space="preserve"> however,</w:t>
      </w:r>
      <w:r w:rsidR="00F62EBB" w:rsidRPr="00660AA9">
        <w:rPr>
          <w:color w:val="000000" w:themeColor="text1"/>
        </w:rPr>
        <w:t xml:space="preserve"> </w:t>
      </w:r>
      <w:r w:rsidR="006549EA" w:rsidRPr="00660AA9">
        <w:rPr>
          <w:color w:val="000000" w:themeColor="text1"/>
        </w:rPr>
        <w:t xml:space="preserve">the evidence is mixed. A number of research </w:t>
      </w:r>
      <w:r w:rsidR="00A00605">
        <w:rPr>
          <w:color w:val="000000" w:themeColor="text1"/>
        </w:rPr>
        <w:t xml:space="preserve">studies </w:t>
      </w:r>
      <w:r w:rsidR="006549EA" w:rsidRPr="00660AA9">
        <w:rPr>
          <w:color w:val="000000" w:themeColor="text1"/>
        </w:rPr>
        <w:t xml:space="preserve">focusing on </w:t>
      </w:r>
      <w:r w:rsidR="00B22BB9" w:rsidRPr="00660AA9">
        <w:rPr>
          <w:color w:val="000000" w:themeColor="text1"/>
        </w:rPr>
        <w:t xml:space="preserve">youth found that while </w:t>
      </w:r>
      <w:r w:rsidR="00B22BB9" w:rsidRPr="00660AA9">
        <w:rPr>
          <w:color w:val="000000" w:themeColor="text1"/>
          <w:shd w:val="clear" w:color="auto" w:fill="FFFFFF"/>
        </w:rPr>
        <w:t xml:space="preserve">there is some </w:t>
      </w:r>
      <w:r w:rsidR="00A00605">
        <w:rPr>
          <w:color w:val="000000" w:themeColor="text1"/>
          <w:shd w:val="clear" w:color="auto" w:fill="FFFFFF"/>
        </w:rPr>
        <w:t xml:space="preserve">positive </w:t>
      </w:r>
      <w:r w:rsidR="00B22BB9" w:rsidRPr="00660AA9">
        <w:rPr>
          <w:color w:val="000000" w:themeColor="text1"/>
          <w:shd w:val="clear" w:color="auto" w:fill="FFFFFF"/>
        </w:rPr>
        <w:t xml:space="preserve">support for </w:t>
      </w:r>
      <w:r w:rsidR="00A00605">
        <w:rPr>
          <w:color w:val="000000" w:themeColor="text1"/>
          <w:shd w:val="clear" w:color="auto" w:fill="FFFFFF"/>
        </w:rPr>
        <w:t>this theory</w:t>
      </w:r>
      <w:r w:rsidR="00B22BB9" w:rsidRPr="00660AA9">
        <w:rPr>
          <w:color w:val="000000" w:themeColor="text1"/>
          <w:shd w:val="clear" w:color="auto" w:fill="FFFFFF"/>
        </w:rPr>
        <w:t xml:space="preserve">, </w:t>
      </w:r>
      <w:r w:rsidR="00A00605">
        <w:rPr>
          <w:color w:val="000000" w:themeColor="text1"/>
          <w:shd w:val="clear" w:color="auto" w:fill="FFFFFF"/>
        </w:rPr>
        <w:t xml:space="preserve">the </w:t>
      </w:r>
      <w:r w:rsidR="00B22BB9" w:rsidRPr="00660AA9">
        <w:rPr>
          <w:color w:val="000000" w:themeColor="text1"/>
          <w:shd w:val="clear" w:color="auto" w:fill="FFFFFF"/>
        </w:rPr>
        <w:t xml:space="preserve">current literature does not provide consistent evidence for </w:t>
      </w:r>
      <w:r w:rsidR="00065761">
        <w:rPr>
          <w:color w:val="000000" w:themeColor="text1"/>
          <w:shd w:val="clear" w:color="auto" w:fill="FFFFFF"/>
        </w:rPr>
        <w:t>as regards</w:t>
      </w:r>
      <w:r w:rsidR="00B22BB9" w:rsidRPr="00660AA9">
        <w:rPr>
          <w:color w:val="000000" w:themeColor="text1"/>
          <w:shd w:val="clear" w:color="auto" w:fill="FFFFFF"/>
        </w:rPr>
        <w:t xml:space="preserve"> youth.</w:t>
      </w:r>
      <w:r w:rsidR="006203B4" w:rsidRPr="00660AA9">
        <w:rPr>
          <w:color w:val="000000" w:themeColor="text1"/>
          <w:shd w:val="clear" w:color="auto" w:fill="FFFFFF"/>
        </w:rPr>
        <w:fldChar w:fldCharType="begin"/>
      </w:r>
      <w:r w:rsidR="00321671" w:rsidRPr="00660AA9">
        <w:rPr>
          <w:color w:val="000000" w:themeColor="text1"/>
          <w:shd w:val="clear" w:color="auto" w:fill="FFFFFF"/>
        </w:rPr>
        <w:instrText xml:space="preserve"> ADDIN EN.CITE &lt;EndNote&gt;&lt;Cite&gt;&lt;Author&gt;Nuyts&lt;/Author&gt;&lt;Year&gt;2021&lt;/Year&gt;&lt;RecNum&gt;39&lt;/RecNum&gt;&lt;DisplayText&gt;&lt;style face="superscript"&gt;38&lt;/style&gt;&lt;/DisplayText&gt;&lt;record&gt;&lt;rec-number&gt;39&lt;/rec-number&gt;&lt;foreign-keys&gt;&lt;key app="EN" db-id="waaz0zxfzefzp8e9xwq5d0agdersessr552z" timestamp="1617308583"&gt;39&lt;/key&gt;&lt;/foreign-keys&gt;&lt;ref-type name="Journal Article"&gt;17&lt;/ref-type&gt;&lt;contributors&gt;&lt;authors&gt;&lt;author&gt;Nuyts, P. A. W.&lt;/author&gt;&lt;author&gt;Davies, L. E. M.&lt;/author&gt;&lt;author&gt;Kunst, A. E.&lt;/author&gt;&lt;author&gt;Kuipers, M. A. G.&lt;/author&gt;&lt;/authors&gt;&lt;/contributors&gt;&lt;auth-address&gt;Department of Public Health, Amsterdam Public Health Research Institute, Amsterdam UMC, University of Amsterdam, Amsterdam, The Netherlands.&lt;/auth-address&gt;&lt;titles&gt;&lt;title&gt;The Association Between Tobacco Outlet Density and Smoking Among Young People: A Systematic Methodological Review&lt;/title&gt;&lt;secondary-title&gt;Nicotine Tob Res&lt;/secondary-title&gt;&lt;alt-title&gt;Nicotine &amp;amp; tobacco research : official journal of the Society for Research on Nicotine and Tobacco&lt;/alt-title&gt;&lt;/titles&gt;&lt;periodical&gt;&lt;full-title&gt;Nicotine Tob Res&lt;/full-title&gt;&lt;abbr-1&gt;Nicotine &amp;amp; tobacco research : official journal of the Society for Research on Nicotine and Tobacco&lt;/abbr-1&gt;&lt;/periodical&gt;&lt;alt-periodical&gt;&lt;full-title&gt;Nicotine Tob Res&lt;/full-title&gt;&lt;abbr-1&gt;Nicotine &amp;amp; tobacco research : official journal of the Society for Research on Nicotine and Tobacco&lt;/abbr-1&gt;&lt;/alt-periodical&gt;&lt;pages&gt;239-248&lt;/pages&gt;&lt;volume&gt;23&lt;/volume&gt;&lt;number&gt;2&lt;/number&gt;&lt;edition&gt;2019/08/23&lt;/edition&gt;&lt;dates&gt;&lt;year&gt;2021&lt;/year&gt;&lt;pub-dates&gt;&lt;date&gt;Jan 22&lt;/date&gt;&lt;/pub-dates&gt;&lt;/dates&gt;&lt;isbn&gt;1462-2203 (Print)&amp;#xD;1462-2203&lt;/isbn&gt;&lt;accession-num&gt;31433835&lt;/accession-num&gt;&lt;urls&gt;&lt;/urls&gt;&lt;custom2&gt;PMC7822097&lt;/custom2&gt;&lt;electronic-resource-num&gt;10.1093/ntr/ntz153&lt;/electronic-resource-num&gt;&lt;remote-database-provider&gt;NLM&lt;/remote-database-provider&gt;&lt;language&gt;eng&lt;/language&gt;&lt;/record&gt;&lt;/Cite&gt;&lt;/EndNote&gt;</w:instrText>
      </w:r>
      <w:r w:rsidR="006203B4" w:rsidRPr="00660AA9">
        <w:rPr>
          <w:color w:val="000000" w:themeColor="text1"/>
          <w:shd w:val="clear" w:color="auto" w:fill="FFFFFF"/>
        </w:rPr>
        <w:fldChar w:fldCharType="separate"/>
      </w:r>
      <w:r w:rsidR="00321671" w:rsidRPr="00660AA9">
        <w:rPr>
          <w:noProof/>
          <w:color w:val="000000" w:themeColor="text1"/>
          <w:shd w:val="clear" w:color="auto" w:fill="FFFFFF"/>
          <w:vertAlign w:val="superscript"/>
        </w:rPr>
        <w:t>38</w:t>
      </w:r>
      <w:r w:rsidR="006203B4" w:rsidRPr="00660AA9">
        <w:rPr>
          <w:color w:val="000000" w:themeColor="text1"/>
          <w:shd w:val="clear" w:color="auto" w:fill="FFFFFF"/>
        </w:rPr>
        <w:fldChar w:fldCharType="end"/>
      </w:r>
      <w:r w:rsidR="00B22BB9" w:rsidRPr="00660AA9">
        <w:rPr>
          <w:noProof/>
          <w:color w:val="000000" w:themeColor="text1"/>
        </w:rPr>
        <w:t xml:space="preserve"> The meta</w:t>
      </w:r>
      <w:r w:rsidR="00065761">
        <w:rPr>
          <w:noProof/>
          <w:color w:val="000000" w:themeColor="text1"/>
        </w:rPr>
        <w:t>-</w:t>
      </w:r>
      <w:r w:rsidR="00B22BB9" w:rsidRPr="00660AA9">
        <w:rPr>
          <w:noProof/>
          <w:color w:val="000000" w:themeColor="text1"/>
        </w:rPr>
        <w:t xml:space="preserve">analysis </w:t>
      </w:r>
      <w:r w:rsidR="00E0254B" w:rsidRPr="00660AA9">
        <w:rPr>
          <w:noProof/>
          <w:color w:val="000000" w:themeColor="text1"/>
        </w:rPr>
        <w:t xml:space="preserve">concluded </w:t>
      </w:r>
      <w:r w:rsidR="00B22BB9" w:rsidRPr="00660AA9">
        <w:rPr>
          <w:noProof/>
          <w:color w:val="000000" w:themeColor="text1"/>
        </w:rPr>
        <w:t xml:space="preserve">that </w:t>
      </w:r>
      <w:r w:rsidR="00851EFC">
        <w:rPr>
          <w:noProof/>
          <w:color w:val="000000" w:themeColor="text1"/>
        </w:rPr>
        <w:t xml:space="preserve">the </w:t>
      </w:r>
      <w:r w:rsidR="00B22BB9" w:rsidRPr="00660AA9">
        <w:rPr>
          <w:color w:val="000000" w:themeColor="text1"/>
        </w:rPr>
        <w:t xml:space="preserve">density of TROs near </w:t>
      </w:r>
      <w:r w:rsidR="00851EFC">
        <w:rPr>
          <w:color w:val="000000" w:themeColor="text1"/>
        </w:rPr>
        <w:t xml:space="preserve">a </w:t>
      </w:r>
      <w:r w:rsidR="00B22BB9" w:rsidRPr="00660AA9">
        <w:rPr>
          <w:color w:val="000000" w:themeColor="text1"/>
        </w:rPr>
        <w:t>school is not statistically associated with adolescents’ smoking behavior</w:t>
      </w:r>
      <w:r w:rsidR="00BE0D59" w:rsidRPr="00660AA9">
        <w:rPr>
          <w:noProof/>
          <w:color w:val="000000" w:themeColor="text1"/>
        </w:rPr>
        <w:t>.</w:t>
      </w:r>
      <w:r w:rsidR="008B1B20" w:rsidRPr="00660AA9">
        <w:rPr>
          <w:noProof/>
          <w:color w:val="000000" w:themeColor="text1"/>
        </w:rPr>
        <w:fldChar w:fldCharType="begin">
          <w:fldData xml:space="preserve">PEVuZE5vdGU+PENpdGU+PEF1dGhvcj5GaW5hbjwvQXV0aG9yPjxZZWFyPjIwMTk8L1llYXI+PFJl
Y051bT40MDwvUmVjTnVtPjxEaXNwbGF5VGV4dD48c3R5bGUgZmFjZT0ic3VwZXJzY3JpcHQiPjM5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321671" w:rsidRPr="00660AA9">
        <w:rPr>
          <w:noProof/>
          <w:color w:val="000000" w:themeColor="text1"/>
        </w:rPr>
        <w:instrText xml:space="preserve"> ADDIN EN.CITE </w:instrText>
      </w:r>
      <w:r w:rsidR="00321671" w:rsidRPr="00660AA9">
        <w:rPr>
          <w:noProof/>
          <w:color w:val="000000" w:themeColor="text1"/>
        </w:rPr>
        <w:fldChar w:fldCharType="begin">
          <w:fldData xml:space="preserve">PEVuZE5vdGU+PENpdGU+PEF1dGhvcj5GaW5hbjwvQXV0aG9yPjxZZWFyPjIwMTk8L1llYXI+PFJl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</w:fldData>
        </w:fldChar>
      </w:r>
      <w:r w:rsidR="00321671" w:rsidRPr="00660AA9">
        <w:rPr>
          <w:noProof/>
          <w:color w:val="000000" w:themeColor="text1"/>
        </w:rPr>
        <w:instrText xml:space="preserve"> ADDIN EN.CITE.DATA </w:instrText>
      </w:r>
      <w:r w:rsidR="00321671" w:rsidRPr="00660AA9">
        <w:rPr>
          <w:noProof/>
          <w:color w:val="000000" w:themeColor="text1"/>
        </w:rPr>
      </w:r>
      <w:r w:rsidR="00321671" w:rsidRPr="00660AA9">
        <w:rPr>
          <w:noProof/>
          <w:color w:val="000000" w:themeColor="text1"/>
        </w:rPr>
        <w:fldChar w:fldCharType="end"/>
      </w:r>
      <w:r w:rsidR="008B1B20" w:rsidRPr="00660AA9">
        <w:rPr>
          <w:noProof/>
          <w:color w:val="000000" w:themeColor="text1"/>
        </w:rPr>
      </w:r>
      <w:r w:rsidR="008B1B20" w:rsidRPr="00660AA9">
        <w:rPr>
          <w:noProof/>
          <w:color w:val="000000" w:themeColor="text1"/>
        </w:rPr>
        <w:fldChar w:fldCharType="separate"/>
      </w:r>
      <w:r w:rsidR="00321671" w:rsidRPr="00660AA9">
        <w:rPr>
          <w:noProof/>
          <w:color w:val="000000" w:themeColor="text1"/>
          <w:vertAlign w:val="superscript"/>
        </w:rPr>
        <w:t>39</w:t>
      </w:r>
      <w:r w:rsidR="008B1B20" w:rsidRPr="00660AA9">
        <w:rPr>
          <w:noProof/>
          <w:color w:val="000000" w:themeColor="text1"/>
        </w:rPr>
        <w:fldChar w:fldCharType="end"/>
      </w:r>
      <w:r w:rsidR="002E6745" w:rsidRPr="00660AA9">
        <w:rPr>
          <w:noProof/>
          <w:color w:val="000000" w:themeColor="text1"/>
        </w:rPr>
        <w:t xml:space="preserve"> </w:t>
      </w:r>
      <w:r w:rsidR="00034B65" w:rsidRPr="00660AA9">
        <w:rPr>
          <w:noProof/>
          <w:color w:val="000000" w:themeColor="text1"/>
        </w:rPr>
        <w:t xml:space="preserve">Evidence in young adults is also unclear, </w:t>
      </w:r>
      <w:r w:rsidR="00065761">
        <w:rPr>
          <w:noProof/>
          <w:color w:val="000000" w:themeColor="text1"/>
        </w:rPr>
        <w:t xml:space="preserve">as </w:t>
      </w:r>
      <w:r w:rsidR="0008584B" w:rsidRPr="00660AA9">
        <w:rPr>
          <w:noProof/>
          <w:color w:val="000000" w:themeColor="text1"/>
        </w:rPr>
        <w:t>Cantrell et al.</w:t>
      </w:r>
      <w:r w:rsidR="00034B65" w:rsidRPr="00660AA9">
        <w:rPr>
          <w:noProof/>
          <w:color w:val="000000" w:themeColor="text1"/>
        </w:rPr>
        <w:t xml:space="preserve"> suggested that </w:t>
      </w:r>
      <w:r w:rsidR="00065761">
        <w:rPr>
          <w:color w:val="000000" w:themeColor="text1"/>
          <w:shd w:val="clear" w:color="auto" w:fill="FFFFFF"/>
        </w:rPr>
        <w:t>a</w:t>
      </w:r>
      <w:r w:rsidR="00034B65" w:rsidRPr="00660AA9">
        <w:rPr>
          <w:color w:val="000000" w:themeColor="text1"/>
          <w:shd w:val="clear" w:color="auto" w:fill="FFFFFF"/>
        </w:rPr>
        <w:t xml:space="preserve">dults aged 25–34 living in areas with greater TROs density were more likely to have tried cigarettes for the first time in the past 6 months, while there was a positive but nonsignificant trend for initiation among </w:t>
      </w:r>
      <w:r w:rsidR="00065761">
        <w:rPr>
          <w:color w:val="000000" w:themeColor="text1"/>
          <w:shd w:val="clear" w:color="auto" w:fill="FFFFFF"/>
        </w:rPr>
        <w:t xml:space="preserve">those </w:t>
      </w:r>
      <w:r w:rsidR="00034B65" w:rsidRPr="00660AA9">
        <w:rPr>
          <w:color w:val="000000" w:themeColor="text1"/>
          <w:shd w:val="clear" w:color="auto" w:fill="FFFFFF"/>
        </w:rPr>
        <w:t>18–24 year</w:t>
      </w:r>
      <w:r w:rsidR="00065761">
        <w:rPr>
          <w:color w:val="000000" w:themeColor="text1"/>
          <w:shd w:val="clear" w:color="auto" w:fill="FFFFFF"/>
        </w:rPr>
        <w:t>s</w:t>
      </w:r>
      <w:r w:rsidR="00034B65" w:rsidRPr="00660AA9">
        <w:rPr>
          <w:color w:val="000000" w:themeColor="text1"/>
          <w:shd w:val="clear" w:color="auto" w:fill="FFFFFF"/>
        </w:rPr>
        <w:t xml:space="preserve"> old</w:t>
      </w:r>
      <w:r w:rsidR="0008584B" w:rsidRPr="00660AA9">
        <w:rPr>
          <w:color w:val="000000" w:themeColor="text1"/>
          <w:shd w:val="clear" w:color="auto" w:fill="FFFFFF"/>
        </w:rPr>
        <w:t>.</w:t>
      </w:r>
      <w:r w:rsidR="0008584B"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PjQwPC9zdHlsZT48L0Rpc3BsYXlUZXh0PjxyZWNvcmQ+PHJlYy1udW1iZXI+NDE8L3JlYy1udW1i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321671" w:rsidRPr="00660AA9">
        <w:rPr>
          <w:color w:val="000000" w:themeColor="text1"/>
          <w:shd w:val="clear" w:color="auto" w:fill="FFFFFF"/>
        </w:rPr>
        <w:instrText xml:space="preserve"> ADDIN EN.CITE </w:instrText>
      </w:r>
      <w:r w:rsidR="00321671" w:rsidRPr="00660AA9">
        <w:rPr>
          <w:color w:val="000000" w:themeColor="text1"/>
          <w:shd w:val="clear" w:color="auto" w:fill="FFFFFF"/>
        </w:rPr>
        <w:fldChar w:fldCharType="begin">
          <w:fldData xml:space="preserve">PEVuZE5vdGU+PENpdGU+PEF1dGhvcj5DYW50cmVsbDwvQXV0aG9yPjxZZWFyPjIwMTY8L1llYXI+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</w:fldData>
        </w:fldChar>
      </w:r>
      <w:r w:rsidR="00321671" w:rsidRPr="00660AA9">
        <w:rPr>
          <w:color w:val="000000" w:themeColor="text1"/>
          <w:shd w:val="clear" w:color="auto" w:fill="FFFFFF"/>
        </w:rPr>
        <w:instrText xml:space="preserve"> ADDIN EN.CITE.DATA </w:instrText>
      </w:r>
      <w:r w:rsidR="00321671" w:rsidRPr="00660AA9">
        <w:rPr>
          <w:color w:val="000000" w:themeColor="text1"/>
          <w:shd w:val="clear" w:color="auto" w:fill="FFFFFF"/>
        </w:rPr>
      </w:r>
      <w:r w:rsidR="00321671" w:rsidRPr="00660AA9">
        <w:rPr>
          <w:color w:val="000000" w:themeColor="text1"/>
          <w:shd w:val="clear" w:color="auto" w:fill="FFFFFF"/>
        </w:rPr>
        <w:fldChar w:fldCharType="end"/>
      </w:r>
      <w:r w:rsidR="0008584B" w:rsidRPr="00660AA9">
        <w:rPr>
          <w:color w:val="000000" w:themeColor="text1"/>
          <w:shd w:val="clear" w:color="auto" w:fill="FFFFFF"/>
        </w:rPr>
      </w:r>
      <w:r w:rsidR="0008584B" w:rsidRPr="00660AA9">
        <w:rPr>
          <w:color w:val="000000" w:themeColor="text1"/>
          <w:shd w:val="clear" w:color="auto" w:fill="FFFFFF"/>
        </w:rPr>
        <w:fldChar w:fldCharType="separate"/>
      </w:r>
      <w:r w:rsidR="00321671" w:rsidRPr="00660AA9">
        <w:rPr>
          <w:noProof/>
          <w:color w:val="000000" w:themeColor="text1"/>
          <w:shd w:val="clear" w:color="auto" w:fill="FFFFFF"/>
          <w:vertAlign w:val="superscript"/>
        </w:rPr>
        <w:t>40</w:t>
      </w:r>
      <w:r w:rsidR="0008584B" w:rsidRPr="00660AA9">
        <w:rPr>
          <w:color w:val="000000" w:themeColor="text1"/>
          <w:shd w:val="clear" w:color="auto" w:fill="FFFFFF"/>
        </w:rPr>
        <w:fldChar w:fldCharType="end"/>
      </w:r>
      <w:r w:rsidR="0008584B" w:rsidRPr="00660AA9">
        <w:rPr>
          <w:rFonts w:ascii="Arial" w:hAnsi="Arial" w:cs="Arial"/>
          <w:b/>
          <w:bCs/>
          <w:color w:val="000000" w:themeColor="text1"/>
          <w:kern w:val="36"/>
        </w:rPr>
        <w:t xml:space="preserve"> </w:t>
      </w:r>
      <w:r w:rsidR="00D12A3F" w:rsidRPr="00660AA9">
        <w:rPr>
          <w:noProof/>
          <w:color w:val="000000" w:themeColor="text1"/>
        </w:rPr>
        <w:t>When controlling various social determinants of health, our results were align</w:t>
      </w:r>
      <w:r w:rsidR="00505DD7">
        <w:rPr>
          <w:noProof/>
          <w:color w:val="000000" w:themeColor="text1"/>
        </w:rPr>
        <w:t>ed</w:t>
      </w:r>
      <w:r w:rsidR="00D12A3F" w:rsidRPr="00660AA9">
        <w:rPr>
          <w:noProof/>
          <w:color w:val="000000" w:themeColor="text1"/>
        </w:rPr>
        <w:t xml:space="preserve"> with current literature showing that outlet density, while positiv</w:t>
      </w:r>
      <w:r w:rsidR="00505DD7">
        <w:rPr>
          <w:noProof/>
          <w:color w:val="000000" w:themeColor="text1"/>
        </w:rPr>
        <w:t>e</w:t>
      </w:r>
      <w:r w:rsidR="00D12A3F" w:rsidRPr="00660AA9">
        <w:rPr>
          <w:noProof/>
          <w:color w:val="000000" w:themeColor="text1"/>
        </w:rPr>
        <w:t>ly associated with smoking</w:t>
      </w:r>
      <w:r w:rsidR="00882ED3" w:rsidRPr="00660AA9">
        <w:rPr>
          <w:noProof/>
          <w:color w:val="000000" w:themeColor="text1"/>
        </w:rPr>
        <w:t xml:space="preserve"> at</w:t>
      </w:r>
      <w:r w:rsidR="00505DD7">
        <w:rPr>
          <w:noProof/>
          <w:color w:val="000000" w:themeColor="text1"/>
        </w:rPr>
        <w:t xml:space="preserve"> the</w:t>
      </w:r>
      <w:r w:rsidR="00882ED3" w:rsidRPr="00660AA9">
        <w:rPr>
          <w:noProof/>
          <w:color w:val="000000" w:themeColor="text1"/>
        </w:rPr>
        <w:t xml:space="preserve"> county level</w:t>
      </w:r>
      <w:r w:rsidR="00D12A3F" w:rsidRPr="00660AA9">
        <w:rPr>
          <w:noProof/>
          <w:color w:val="000000" w:themeColor="text1"/>
        </w:rPr>
        <w:t xml:space="preserve">, was not significantly correlated with smoking prevalence. </w:t>
      </w:r>
      <w:r w:rsidR="003D1ADC" w:rsidRPr="00660AA9">
        <w:rPr>
          <w:noProof/>
          <w:color w:val="000000" w:themeColor="text1"/>
        </w:rPr>
        <w:t>Such finding</w:t>
      </w:r>
      <w:r w:rsidR="00065761">
        <w:rPr>
          <w:noProof/>
          <w:color w:val="000000" w:themeColor="text1"/>
        </w:rPr>
        <w:t>s</w:t>
      </w:r>
      <w:r w:rsidR="003D1ADC" w:rsidRPr="00660AA9">
        <w:rPr>
          <w:noProof/>
          <w:color w:val="000000" w:themeColor="text1"/>
        </w:rPr>
        <w:t xml:space="preserve"> could ref</w:t>
      </w:r>
      <w:r w:rsidR="008D256E" w:rsidRPr="00660AA9">
        <w:rPr>
          <w:noProof/>
          <w:color w:val="000000" w:themeColor="text1"/>
        </w:rPr>
        <w:t>le</w:t>
      </w:r>
      <w:r w:rsidR="003D1ADC" w:rsidRPr="00660AA9">
        <w:rPr>
          <w:noProof/>
          <w:color w:val="000000" w:themeColor="text1"/>
        </w:rPr>
        <w:t xml:space="preserve">ct a fact that TROs density is </w:t>
      </w:r>
      <w:r w:rsidR="00505DD7">
        <w:rPr>
          <w:noProof/>
          <w:color w:val="000000" w:themeColor="text1"/>
        </w:rPr>
        <w:t>dependent</w:t>
      </w:r>
      <w:r w:rsidR="003D1ADC" w:rsidRPr="00660AA9">
        <w:rPr>
          <w:noProof/>
          <w:color w:val="000000" w:themeColor="text1"/>
        </w:rPr>
        <w:t xml:space="preserve"> </w:t>
      </w:r>
      <w:r w:rsidR="0055096B" w:rsidRPr="00660AA9">
        <w:rPr>
          <w:noProof/>
          <w:color w:val="000000" w:themeColor="text1"/>
        </w:rPr>
        <w:t>up</w:t>
      </w:r>
      <w:r w:rsidR="003D1ADC" w:rsidRPr="00660AA9">
        <w:rPr>
          <w:noProof/>
          <w:color w:val="000000" w:themeColor="text1"/>
        </w:rPr>
        <w:t xml:space="preserve">on other </w:t>
      </w:r>
      <w:r w:rsidR="0055096B" w:rsidRPr="00660AA9">
        <w:rPr>
          <w:noProof/>
          <w:color w:val="000000" w:themeColor="text1"/>
        </w:rPr>
        <w:t>social determinants of health</w:t>
      </w:r>
      <w:r w:rsidR="003D1ADC" w:rsidRPr="00660AA9">
        <w:rPr>
          <w:noProof/>
          <w:color w:val="000000" w:themeColor="text1"/>
        </w:rPr>
        <w:t>.</w:t>
      </w:r>
    </w:p>
    <w:p w14:paraId="481D5852" w14:textId="77777777" w:rsidR="002F24CD" w:rsidRPr="00576508" w:rsidRDefault="002F24CD" w:rsidP="008C19A1">
      <w:pPr>
        <w:spacing w:line="480" w:lineRule="auto"/>
        <w:rPr>
          <w:color w:val="FF0000"/>
        </w:rPr>
      </w:pPr>
    </w:p>
    <w:p w14:paraId="7D895D03" w14:textId="5BF00F8C" w:rsidR="00A46134" w:rsidRPr="00660AA9" w:rsidRDefault="004D180A" w:rsidP="008C19A1">
      <w:pPr>
        <w:spacing w:line="480" w:lineRule="auto"/>
        <w:rPr>
          <w:color w:val="FF0000"/>
        </w:rPr>
      </w:pPr>
      <w:r w:rsidRPr="00576508">
        <w:rPr>
          <w:noProof/>
        </w:rPr>
        <w:t xml:space="preserve">One </w:t>
      </w:r>
      <w:r w:rsidR="00D12A3F" w:rsidRPr="00576508">
        <w:rPr>
          <w:noProof/>
        </w:rPr>
        <w:t>possible mechanism in why outlet density is not associated with smoking could be that</w:t>
      </w:r>
      <w:r w:rsidR="00152B28" w:rsidRPr="00576508">
        <w:rPr>
          <w:noProof/>
        </w:rPr>
        <w:t xml:space="preserve"> the effect of TROs density is captured by other</w:t>
      </w:r>
      <w:r w:rsidR="00065761">
        <w:rPr>
          <w:noProof/>
        </w:rPr>
        <w:t>,</w:t>
      </w:r>
      <w:r w:rsidR="00152B28" w:rsidRPr="00576508">
        <w:rPr>
          <w:noProof/>
        </w:rPr>
        <w:t xml:space="preserve"> more influential factors. </w:t>
      </w:r>
      <w:r w:rsidR="00D12A3F" w:rsidRPr="00576508">
        <w:rPr>
          <w:noProof/>
        </w:rPr>
        <w:t xml:space="preserve">Previous </w:t>
      </w:r>
      <w:r w:rsidR="00505DD7">
        <w:rPr>
          <w:noProof/>
        </w:rPr>
        <w:t>studies</w:t>
      </w:r>
      <w:r w:rsidR="00D12A3F" w:rsidRPr="00576508">
        <w:rPr>
          <w:noProof/>
        </w:rPr>
        <w:t xml:space="preserve"> </w:t>
      </w:r>
      <w:r w:rsidR="005D7784" w:rsidRPr="00576508">
        <w:rPr>
          <w:noProof/>
        </w:rPr>
        <w:t xml:space="preserve">documented that </w:t>
      </w:r>
      <w:r w:rsidR="003C6BCC" w:rsidRPr="00576508">
        <w:rPr>
          <w:noProof/>
        </w:rPr>
        <w:t>racial</w:t>
      </w:r>
      <w:r w:rsidR="00944C80" w:rsidRPr="00576508">
        <w:rPr>
          <w:noProof/>
        </w:rPr>
        <w:t xml:space="preserve"> disparity and </w:t>
      </w:r>
      <w:r w:rsidR="003C6BCC" w:rsidRPr="00576508">
        <w:rPr>
          <w:noProof/>
        </w:rPr>
        <w:t>income</w:t>
      </w:r>
      <w:r w:rsidR="00944C80" w:rsidRPr="00576508">
        <w:rPr>
          <w:noProof/>
        </w:rPr>
        <w:t xml:space="preserve"> inequality </w:t>
      </w:r>
      <w:r w:rsidR="006B2B4D" w:rsidRPr="00576508">
        <w:rPr>
          <w:noProof/>
        </w:rPr>
        <w:t xml:space="preserve">were </w:t>
      </w:r>
      <w:r w:rsidR="00C81AFE" w:rsidRPr="00576508">
        <w:rPr>
          <w:noProof/>
        </w:rPr>
        <w:t xml:space="preserve">associated with </w:t>
      </w:r>
      <w:r w:rsidR="00065761">
        <w:rPr>
          <w:noProof/>
        </w:rPr>
        <w:t xml:space="preserve">a </w:t>
      </w:r>
      <w:r w:rsidR="008419DE" w:rsidRPr="00576508">
        <w:rPr>
          <w:noProof/>
        </w:rPr>
        <w:t>high</w:t>
      </w:r>
      <w:r w:rsidR="00505DD7">
        <w:rPr>
          <w:noProof/>
        </w:rPr>
        <w:t>er</w:t>
      </w:r>
      <w:r w:rsidR="008419DE" w:rsidRPr="00576508">
        <w:rPr>
          <w:noProof/>
        </w:rPr>
        <w:t xml:space="preserve"> concentration of TROs</w:t>
      </w:r>
      <w:r w:rsidR="00731895" w:rsidRPr="00576508">
        <w:rPr>
          <w:noProof/>
        </w:rPr>
        <w:t>.</w: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 </w:instrText>
      </w:r>
      <w:r w:rsidR="00731895" w:rsidRPr="00660AA9">
        <w:rPr>
          <w:noProof/>
        </w:rPr>
        <w:fldChar w:fldCharType="begin">
          <w:fldData xml:space="preserve">PEVuZE5vdGU+PENpdGU+PEF1dGhvcj5TZWlkZW5iZXJnPC9BdXRob3I+PFllYXI+MjAxMDwvWWVh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</w:fldData>
        </w:fldChar>
      </w:r>
      <w:r w:rsidR="00731895" w:rsidRPr="00576508">
        <w:rPr>
          <w:noProof/>
        </w:rPr>
        <w:instrText xml:space="preserve"> ADDIN EN.CITE.DATA </w:instrText>
      </w:r>
      <w:r w:rsidR="00731895" w:rsidRPr="00660AA9">
        <w:rPr>
          <w:noProof/>
        </w:rPr>
      </w:r>
      <w:r w:rsidR="00731895" w:rsidRPr="00660AA9">
        <w:rPr>
          <w:noProof/>
        </w:rPr>
        <w:fldChar w:fldCharType="end"/>
      </w:r>
      <w:r w:rsidR="00731895" w:rsidRPr="00660AA9">
        <w:rPr>
          <w:noProof/>
        </w:rPr>
      </w:r>
      <w:r w:rsidR="00731895" w:rsidRPr="00660AA9">
        <w:rPr>
          <w:noProof/>
        </w:rPr>
        <w:fldChar w:fldCharType="separate"/>
      </w:r>
      <w:r w:rsidR="00731895" w:rsidRPr="00576508">
        <w:rPr>
          <w:noProof/>
          <w:vertAlign w:val="superscript"/>
        </w:rPr>
        <w:t>13,14</w:t>
      </w:r>
      <w:r w:rsidR="00731895" w:rsidRPr="00660AA9">
        <w:rPr>
          <w:noProof/>
        </w:rPr>
        <w:fldChar w:fldCharType="end"/>
      </w:r>
      <w:r w:rsidR="007E15F7" w:rsidRPr="00576508">
        <w:rPr>
          <w:noProof/>
        </w:rPr>
        <w:t xml:space="preserve"> </w:t>
      </w:r>
      <w:r w:rsidR="006B6BF4" w:rsidRPr="00576508">
        <w:rPr>
          <w:noProof/>
        </w:rPr>
        <w:t xml:space="preserve">In this study, </w:t>
      </w:r>
      <w:r w:rsidR="00065761">
        <w:rPr>
          <w:noProof/>
        </w:rPr>
        <w:t>a</w:t>
      </w:r>
      <w:r w:rsidR="00A46134" w:rsidRPr="00576508">
        <w:rPr>
          <w:noProof/>
        </w:rPr>
        <w:t xml:space="preserve">lthough </w:t>
      </w:r>
      <w:r w:rsidR="006B6BF4" w:rsidRPr="00576508">
        <w:rPr>
          <w:noProof/>
        </w:rPr>
        <w:t xml:space="preserve">we found </w:t>
      </w:r>
      <w:r w:rsidR="0085219D" w:rsidRPr="00576508">
        <w:rPr>
          <w:noProof/>
        </w:rPr>
        <w:t>r</w:t>
      </w:r>
      <w:r w:rsidR="003C6BCC" w:rsidRPr="00576508">
        <w:rPr>
          <w:noProof/>
        </w:rPr>
        <w:t>ac</w:t>
      </w:r>
      <w:r w:rsidR="00065761">
        <w:rPr>
          <w:noProof/>
        </w:rPr>
        <w:t>e</w:t>
      </w:r>
      <w:r w:rsidR="0085219D" w:rsidRPr="00576508">
        <w:rPr>
          <w:noProof/>
        </w:rPr>
        <w:t>/ethnicity</w:t>
      </w:r>
      <w:r w:rsidR="00A3464E" w:rsidRPr="00576508">
        <w:rPr>
          <w:noProof/>
        </w:rPr>
        <w:t xml:space="preserve"> was </w:t>
      </w:r>
      <w:r w:rsidR="00A46134" w:rsidRPr="00576508">
        <w:rPr>
          <w:noProof/>
        </w:rPr>
        <w:t xml:space="preserve">positively </w:t>
      </w:r>
      <w:r w:rsidR="00A3464E" w:rsidRPr="00576508">
        <w:rPr>
          <w:noProof/>
        </w:rPr>
        <w:t xml:space="preserve">correlated with </w:t>
      </w:r>
      <w:r w:rsidR="00A46134" w:rsidRPr="00576508">
        <w:rPr>
          <w:noProof/>
        </w:rPr>
        <w:t xml:space="preserve">smoking, </w:t>
      </w:r>
      <w:r w:rsidR="00AF576E" w:rsidRPr="00576508">
        <w:rPr>
          <w:noProof/>
        </w:rPr>
        <w:t>no</w:t>
      </w:r>
      <w:r w:rsidR="00A46134" w:rsidRPr="00576508">
        <w:rPr>
          <w:noProof/>
        </w:rPr>
        <w:t xml:space="preserve"> statistical significan</w:t>
      </w:r>
      <w:r w:rsidR="00D071A7" w:rsidRPr="00576508">
        <w:rPr>
          <w:noProof/>
        </w:rPr>
        <w:t xml:space="preserve">ce was </w:t>
      </w:r>
      <w:r w:rsidR="00B900C7" w:rsidRPr="00576508">
        <w:rPr>
          <w:noProof/>
        </w:rPr>
        <w:t>established</w:t>
      </w:r>
      <w:r w:rsidR="007B66E2" w:rsidRPr="00576508">
        <w:rPr>
          <w:noProof/>
        </w:rPr>
        <w:t xml:space="preserve">; such </w:t>
      </w:r>
      <w:r w:rsidR="0088629F" w:rsidRPr="00576508">
        <w:rPr>
          <w:noProof/>
        </w:rPr>
        <w:t>effect</w:t>
      </w:r>
      <w:r w:rsidR="00065761">
        <w:rPr>
          <w:noProof/>
        </w:rPr>
        <w:t>s</w:t>
      </w:r>
      <w:r w:rsidR="0088629F" w:rsidRPr="00576508">
        <w:rPr>
          <w:noProof/>
        </w:rPr>
        <w:t xml:space="preserve"> fu</w:t>
      </w:r>
      <w:r w:rsidR="005B2094" w:rsidRPr="00576508">
        <w:rPr>
          <w:noProof/>
        </w:rPr>
        <w:t xml:space="preserve">rther </w:t>
      </w:r>
      <w:r w:rsidR="00A46134" w:rsidRPr="00576508">
        <w:rPr>
          <w:noProof/>
        </w:rPr>
        <w:t>became negative after controlling other SES and environment</w:t>
      </w:r>
      <w:r w:rsidR="00505DD7">
        <w:rPr>
          <w:noProof/>
        </w:rPr>
        <w:t>al</w:t>
      </w:r>
      <w:r w:rsidR="00A46134" w:rsidRPr="00576508">
        <w:rPr>
          <w:noProof/>
        </w:rPr>
        <w:t xml:space="preserve"> factors. </w:t>
      </w:r>
      <w:r w:rsidR="00FF1EA4" w:rsidRPr="00576508">
        <w:rPr>
          <w:noProof/>
        </w:rPr>
        <w:t xml:space="preserve">On the other hand, consistent </w:t>
      </w:r>
      <w:r w:rsidR="00FF1EA4" w:rsidRPr="00576508">
        <w:rPr>
          <w:noProof/>
        </w:rPr>
        <w:lastRenderedPageBreak/>
        <w:t>with</w:t>
      </w:r>
      <w:r w:rsidR="00505DD7">
        <w:rPr>
          <w:noProof/>
        </w:rPr>
        <w:t xml:space="preserve"> the</w:t>
      </w:r>
      <w:r w:rsidR="00FF1EA4" w:rsidRPr="00576508">
        <w:rPr>
          <w:noProof/>
        </w:rPr>
        <w:t xml:space="preserve"> national trend</w:t>
      </w:r>
      <w:r w:rsidR="00534C13" w:rsidRPr="00576508">
        <w:rPr>
          <w:noProof/>
        </w:rPr>
        <w:t>,</w:t>
      </w:r>
      <w:r w:rsidR="00534C13" w:rsidRPr="00660AA9">
        <w:rPr>
          <w:noProof/>
        </w:rPr>
        <w:fldChar w:fldCharType="begin"/>
      </w:r>
      <w:r w:rsidR="00534C13" w:rsidRPr="00576508">
        <w:rPr>
          <w:noProof/>
        </w:rPr>
        <w:instrText xml:space="preserve"> ADDIN EN.CITE &lt;EndNote&gt;&lt;Cite&gt;&lt;Author&gt;American Lung Association&lt;/Author&gt;&lt;RecNum&gt;48&lt;/RecNum&gt;&lt;DisplayText&gt;&lt;style face="superscript"&gt;41&lt;/style&gt;&lt;/DisplayText&gt;&lt;record&gt;&lt;rec-number&gt;48&lt;/rec-number&gt;&lt;foreign-keys&gt;&lt;key app="EN" db-id="waaz0zxfzefzp8e9xwq5d0agdersessr552z" timestamp="1617472468"&gt;48&lt;/key&gt;&lt;/foreign-keys&gt;&lt;ref-type name="Web Page"&gt;12&lt;/ref-type&gt;&lt;contributors&gt;&lt;authors&gt;&lt;author&gt;American Lung Association,&lt;/author&gt;&lt;/authors&gt;&lt;/contributors&gt;&lt;titles&gt;&lt;title&gt;Women and Tobacco Use, 2020&lt;/title&gt;&lt;/titles&gt;&lt;volume&gt;2021&lt;/volume&gt;&lt;number&gt;3 Apr&lt;/number&gt;&lt;dates&gt;&lt;/dates&gt;&lt;urls&gt;&lt;related-urls&gt;&lt;url&gt;Available: https://www.lung.org/quit-smoking/smoking-facts/impact-of-tobacco-use/women-and-tobacco-use&lt;/url&gt;&lt;/related-urls&gt;&lt;/urls&gt;&lt;/record&gt;&lt;/Cite&gt;&lt;/EndNote&gt;</w:instrText>
      </w:r>
      <w:r w:rsidR="00534C13" w:rsidRPr="00660AA9">
        <w:rPr>
          <w:noProof/>
        </w:rPr>
        <w:fldChar w:fldCharType="separate"/>
      </w:r>
      <w:r w:rsidR="00534C13" w:rsidRPr="00576508">
        <w:rPr>
          <w:noProof/>
          <w:vertAlign w:val="superscript"/>
        </w:rPr>
        <w:t>41</w:t>
      </w:r>
      <w:r w:rsidR="00534C13" w:rsidRPr="00660AA9">
        <w:rPr>
          <w:noProof/>
        </w:rPr>
        <w:fldChar w:fldCharType="end"/>
      </w:r>
      <w:r w:rsidR="00534C13" w:rsidRPr="00576508">
        <w:rPr>
          <w:noProof/>
        </w:rPr>
        <w:t xml:space="preserve"> </w:t>
      </w:r>
      <w:r w:rsidR="00FF1EA4" w:rsidRPr="00576508">
        <w:rPr>
          <w:noProof/>
        </w:rPr>
        <w:t>we found count</w:t>
      </w:r>
      <w:r w:rsidR="00505DD7">
        <w:rPr>
          <w:noProof/>
        </w:rPr>
        <w:t>ies</w:t>
      </w:r>
      <w:r w:rsidR="00FF1EA4" w:rsidRPr="00576508">
        <w:rPr>
          <w:noProof/>
        </w:rPr>
        <w:t xml:space="preserve"> with </w:t>
      </w:r>
      <w:r w:rsidR="00065761">
        <w:rPr>
          <w:noProof/>
        </w:rPr>
        <w:t xml:space="preserve">a </w:t>
      </w:r>
      <w:r w:rsidR="00FF1EA4" w:rsidRPr="00576508">
        <w:rPr>
          <w:noProof/>
        </w:rPr>
        <w:t xml:space="preserve">higher </w:t>
      </w:r>
      <w:r w:rsidR="00065761">
        <w:rPr>
          <w:noProof/>
        </w:rPr>
        <w:t xml:space="preserve">number of </w:t>
      </w:r>
      <w:r w:rsidR="00FF1EA4" w:rsidRPr="00576508">
        <w:rPr>
          <w:noProof/>
        </w:rPr>
        <w:t>female residen</w:t>
      </w:r>
      <w:r w:rsidR="00065761">
        <w:rPr>
          <w:noProof/>
        </w:rPr>
        <w:t>t</w:t>
      </w:r>
      <w:r w:rsidR="00FF1EA4" w:rsidRPr="00576508">
        <w:rPr>
          <w:noProof/>
        </w:rPr>
        <w:t xml:space="preserve">s showed lower smoking prevalence. </w:t>
      </w:r>
      <w:r w:rsidR="00C05D73" w:rsidRPr="00576508">
        <w:rPr>
          <w:noProof/>
        </w:rPr>
        <w:t>Our finding</w:t>
      </w:r>
      <w:r w:rsidR="00065761">
        <w:rPr>
          <w:noProof/>
        </w:rPr>
        <w:t>s</w:t>
      </w:r>
      <w:r w:rsidR="00C05D73" w:rsidRPr="00576508">
        <w:rPr>
          <w:noProof/>
        </w:rPr>
        <w:t xml:space="preserve"> shed a light </w:t>
      </w:r>
      <w:r w:rsidR="00505DD7">
        <w:rPr>
          <w:noProof/>
        </w:rPr>
        <w:t>on</w:t>
      </w:r>
      <w:r w:rsidR="00C05D73" w:rsidRPr="00576508">
        <w:rPr>
          <w:noProof/>
        </w:rPr>
        <w:t xml:space="preserve"> current literature </w:t>
      </w:r>
      <w:r w:rsidR="00534C13" w:rsidRPr="00576508">
        <w:rPr>
          <w:noProof/>
        </w:rPr>
        <w:t>showing</w:t>
      </w:r>
      <w:r w:rsidR="00C05D73" w:rsidRPr="00576508">
        <w:rPr>
          <w:noProof/>
        </w:rPr>
        <w:t xml:space="preserve"> that the composite of race/</w:t>
      </w:r>
      <w:r w:rsidR="00505DD7">
        <w:rPr>
          <w:noProof/>
        </w:rPr>
        <w:t>ethnicity</w:t>
      </w:r>
      <w:r w:rsidR="00C05D73" w:rsidRPr="00576508">
        <w:rPr>
          <w:noProof/>
        </w:rPr>
        <w:t xml:space="preserve"> </w:t>
      </w:r>
      <w:r w:rsidR="002A1155" w:rsidRPr="00576508">
        <w:rPr>
          <w:noProof/>
        </w:rPr>
        <w:t>within</w:t>
      </w:r>
      <w:r w:rsidR="00A242D9" w:rsidRPr="00576508">
        <w:rPr>
          <w:noProof/>
        </w:rPr>
        <w:t xml:space="preserve"> a</w:t>
      </w:r>
      <w:r w:rsidR="00C05D73" w:rsidRPr="00576508">
        <w:rPr>
          <w:noProof/>
        </w:rPr>
        <w:t xml:space="preserve"> county in Virginia was not a </w:t>
      </w:r>
      <w:r w:rsidR="00CC1FD4" w:rsidRPr="00576508">
        <w:rPr>
          <w:noProof/>
        </w:rPr>
        <w:t xml:space="preserve">significant </w:t>
      </w:r>
      <w:r w:rsidR="00C05D73" w:rsidRPr="00576508">
        <w:rPr>
          <w:noProof/>
        </w:rPr>
        <w:t xml:space="preserve">determinant of smoking </w:t>
      </w:r>
      <w:r w:rsidR="001011DF" w:rsidRPr="00576508">
        <w:rPr>
          <w:noProof/>
        </w:rPr>
        <w:t>in 2020</w:t>
      </w:r>
      <w:r w:rsidR="00C05D73" w:rsidRPr="00576508">
        <w:rPr>
          <w:noProof/>
        </w:rPr>
        <w:t>.</w:t>
      </w:r>
      <w:r w:rsidR="009F52B7" w:rsidRPr="00576508">
        <w:rPr>
          <w:noProof/>
        </w:rPr>
        <w:t xml:space="preserve"> Other </w:t>
      </w:r>
      <w:r w:rsidR="00502812" w:rsidRPr="00576508">
        <w:rPr>
          <w:noProof/>
        </w:rPr>
        <w:t xml:space="preserve">determinants of </w:t>
      </w:r>
      <w:r w:rsidR="00505DD7">
        <w:rPr>
          <w:noProof/>
        </w:rPr>
        <w:t>health</w:t>
      </w:r>
      <w:r w:rsidR="00502812" w:rsidRPr="00576508">
        <w:rPr>
          <w:noProof/>
        </w:rPr>
        <w:t xml:space="preserve"> played a more important role at </w:t>
      </w:r>
      <w:r w:rsidR="00505DD7">
        <w:rPr>
          <w:noProof/>
        </w:rPr>
        <w:t xml:space="preserve">the </w:t>
      </w:r>
      <w:r w:rsidR="00502812" w:rsidRPr="00576508">
        <w:rPr>
          <w:noProof/>
        </w:rPr>
        <w:t xml:space="preserve">county level.  </w:t>
      </w:r>
    </w:p>
    <w:p w14:paraId="2F068FAD" w14:textId="77777777" w:rsidR="00BB7DCC" w:rsidRPr="00576508" w:rsidRDefault="00BB7DCC" w:rsidP="008C19A1">
      <w:pPr>
        <w:pStyle w:val="EndNoteBibliography"/>
        <w:spacing w:line="480" w:lineRule="auto"/>
        <w:rPr>
          <w:noProof/>
        </w:rPr>
      </w:pPr>
    </w:p>
    <w:p w14:paraId="58249360" w14:textId="0322F147" w:rsidR="00250BFB" w:rsidRPr="00660AA9" w:rsidRDefault="005E7DD7" w:rsidP="008C19A1">
      <w:pPr>
        <w:pStyle w:val="EndNoteBibliography"/>
        <w:spacing w:line="480" w:lineRule="auto"/>
        <w:rPr>
          <w:noProof/>
          <w:color w:val="000000" w:themeColor="text1"/>
        </w:rPr>
      </w:pPr>
      <w:r w:rsidRPr="00576508">
        <w:rPr>
          <w:noProof/>
        </w:rPr>
        <w:t xml:space="preserve">We </w:t>
      </w:r>
      <w:r w:rsidR="00DE48B8" w:rsidRPr="00576508">
        <w:rPr>
          <w:noProof/>
        </w:rPr>
        <w:t xml:space="preserve">found </w:t>
      </w:r>
      <w:r w:rsidR="00A97DF5">
        <w:rPr>
          <w:noProof/>
        </w:rPr>
        <w:t xml:space="preserve">that </w:t>
      </w:r>
      <w:r w:rsidR="00DE48B8" w:rsidRPr="00576508">
        <w:rPr>
          <w:noProof/>
        </w:rPr>
        <w:t xml:space="preserve">SES </w:t>
      </w:r>
      <w:r w:rsidR="003B6A99" w:rsidRPr="00576508">
        <w:rPr>
          <w:noProof/>
        </w:rPr>
        <w:t xml:space="preserve">helped to explain a great amount </w:t>
      </w:r>
      <w:r w:rsidR="00505DD7">
        <w:rPr>
          <w:noProof/>
        </w:rPr>
        <w:t xml:space="preserve">of </w:t>
      </w:r>
      <w:r w:rsidR="00A97DF5">
        <w:rPr>
          <w:noProof/>
        </w:rPr>
        <w:t xml:space="preserve">the </w:t>
      </w:r>
      <w:r w:rsidR="003B6A99" w:rsidRPr="00576508">
        <w:rPr>
          <w:noProof/>
        </w:rPr>
        <w:t>variation in the effect of TRO</w:t>
      </w:r>
      <w:r w:rsidR="00A97DF5">
        <w:rPr>
          <w:noProof/>
        </w:rPr>
        <w:t>s</w:t>
      </w:r>
      <w:r w:rsidR="003B6A99" w:rsidRPr="00576508">
        <w:rPr>
          <w:noProof/>
        </w:rPr>
        <w:t xml:space="preserve">’ density on smoking. The effect size </w:t>
      </w:r>
      <w:r w:rsidR="00B04459" w:rsidRPr="00576508">
        <w:rPr>
          <w:noProof/>
        </w:rPr>
        <w:t xml:space="preserve">shrank </w:t>
      </w:r>
      <w:r w:rsidR="003B6A99" w:rsidRPr="00576508">
        <w:rPr>
          <w:noProof/>
        </w:rPr>
        <w:t xml:space="preserve">by 76% and </w:t>
      </w:r>
      <w:r w:rsidR="00505DD7">
        <w:rPr>
          <w:noProof/>
        </w:rPr>
        <w:t>became</w:t>
      </w:r>
      <w:r w:rsidR="003B6A99" w:rsidRPr="00576508">
        <w:rPr>
          <w:noProof/>
        </w:rPr>
        <w:t xml:space="preserve"> non-significant </w:t>
      </w:r>
      <w:r w:rsidR="002F4646" w:rsidRPr="00576508">
        <w:rPr>
          <w:noProof/>
        </w:rPr>
        <w:t xml:space="preserve">after </w:t>
      </w:r>
      <w:r w:rsidR="003B6A99" w:rsidRPr="00576508">
        <w:rPr>
          <w:noProof/>
        </w:rPr>
        <w:t xml:space="preserve">controlling </w:t>
      </w:r>
      <w:r w:rsidR="00CE4A16" w:rsidRPr="00576508">
        <w:rPr>
          <w:noProof/>
        </w:rPr>
        <w:t xml:space="preserve">for </w:t>
      </w:r>
      <w:r w:rsidR="003B6A99" w:rsidRPr="00576508">
        <w:rPr>
          <w:noProof/>
        </w:rPr>
        <w:t xml:space="preserve">SES. </w:t>
      </w:r>
      <w:r w:rsidR="00C309F5" w:rsidRPr="00576508">
        <w:rPr>
          <w:noProof/>
        </w:rPr>
        <w:t>In line with evidence showing that</w:t>
      </w:r>
      <w:r w:rsidR="00A13B5F" w:rsidRPr="00576508">
        <w:rPr>
          <w:noProof/>
        </w:rPr>
        <w:t xml:space="preserve"> </w:t>
      </w:r>
      <w:r w:rsidR="00E3785F" w:rsidRPr="00576508">
        <w:rPr>
          <w:noProof/>
        </w:rPr>
        <w:t>TROs were more concentrated in low-income communities</w:t>
      </w:r>
      <w:r w:rsidR="005A7F38" w:rsidRPr="00576508">
        <w:rPr>
          <w:noProof/>
        </w:rPr>
        <w:t>,</w: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 </w:instrText>
      </w:r>
      <w:r w:rsidR="005A7F38" w:rsidRPr="00660AA9">
        <w:rPr>
          <w:noProof/>
        </w:rPr>
        <w:fldChar w:fldCharType="begin">
          <w:fldData xml:space="preserve">PEVuZE5vdGU+PENpdGU+PEF1dGhvcj5GYWt1bmxlPC9BdXRob3I+PFllYXI+MjAxOTwvWWVhcj48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</w:fldData>
        </w:fldChar>
      </w:r>
      <w:r w:rsidR="005A7F38" w:rsidRPr="00576508">
        <w:rPr>
          <w:noProof/>
        </w:rPr>
        <w:instrText xml:space="preserve"> ADDIN EN.CITE.DATA </w:instrText>
      </w:r>
      <w:r w:rsidR="005A7F38" w:rsidRPr="00660AA9">
        <w:rPr>
          <w:noProof/>
        </w:rPr>
      </w:r>
      <w:r w:rsidR="005A7F38" w:rsidRPr="00660AA9">
        <w:rPr>
          <w:noProof/>
        </w:rPr>
        <w:fldChar w:fldCharType="end"/>
      </w:r>
      <w:r w:rsidR="005A7F38" w:rsidRPr="00660AA9">
        <w:rPr>
          <w:noProof/>
        </w:rPr>
      </w:r>
      <w:r w:rsidR="005A7F38" w:rsidRPr="00660AA9">
        <w:rPr>
          <w:noProof/>
        </w:rPr>
        <w:fldChar w:fldCharType="separate"/>
      </w:r>
      <w:r w:rsidR="005A7F38" w:rsidRPr="00576508">
        <w:rPr>
          <w:noProof/>
          <w:vertAlign w:val="superscript"/>
        </w:rPr>
        <w:t>12</w:t>
      </w:r>
      <w:r w:rsidR="005A7F38" w:rsidRPr="00660AA9">
        <w:rPr>
          <w:noProof/>
        </w:rPr>
        <w:fldChar w:fldCharType="end"/>
      </w:r>
      <w:r w:rsidR="005A7F38" w:rsidRPr="00576508">
        <w:rPr>
          <w:noProof/>
        </w:rPr>
        <w:t xml:space="preserve"> </w:t>
      </w:r>
      <w:r w:rsidR="00E3785F" w:rsidRPr="00576508">
        <w:rPr>
          <w:noProof/>
        </w:rPr>
        <w:t>our finding fu</w:t>
      </w:r>
      <w:r w:rsidR="00505DD7">
        <w:rPr>
          <w:noProof/>
        </w:rPr>
        <w:t>r</w:t>
      </w:r>
      <w:r w:rsidR="00E3785F" w:rsidRPr="00576508">
        <w:rPr>
          <w:noProof/>
        </w:rPr>
        <w:t xml:space="preserve">ther suggested that, rather than </w:t>
      </w:r>
      <w:r w:rsidR="00303F17" w:rsidRPr="00576508">
        <w:rPr>
          <w:noProof/>
        </w:rPr>
        <w:t>affecting TRO’s density, low</w:t>
      </w:r>
      <w:r w:rsidR="007F18A6" w:rsidRPr="00576508">
        <w:rPr>
          <w:noProof/>
        </w:rPr>
        <w:t xml:space="preserve"> </w:t>
      </w:r>
      <w:r w:rsidR="002C3DEF" w:rsidRPr="00576508">
        <w:rPr>
          <w:noProof/>
        </w:rPr>
        <w:t>household median</w:t>
      </w:r>
      <w:r w:rsidR="00C309F5" w:rsidRPr="00576508">
        <w:rPr>
          <w:noProof/>
        </w:rPr>
        <w:t xml:space="preserve"> </w:t>
      </w:r>
      <w:r w:rsidR="00303F17" w:rsidRPr="00576508">
        <w:rPr>
          <w:noProof/>
        </w:rPr>
        <w:t xml:space="preserve">income </w:t>
      </w:r>
      <w:r w:rsidR="00E50CBB" w:rsidRPr="00576508">
        <w:rPr>
          <w:noProof/>
        </w:rPr>
        <w:t xml:space="preserve">at </w:t>
      </w:r>
      <w:r w:rsidR="00505DD7">
        <w:rPr>
          <w:noProof/>
        </w:rPr>
        <w:t xml:space="preserve">the </w:t>
      </w:r>
      <w:r w:rsidR="00E50CBB" w:rsidRPr="00576508">
        <w:rPr>
          <w:noProof/>
        </w:rPr>
        <w:t xml:space="preserve">county level </w:t>
      </w:r>
      <w:r w:rsidR="00303F17" w:rsidRPr="00576508">
        <w:rPr>
          <w:noProof/>
        </w:rPr>
        <w:t xml:space="preserve">had a more direct effect </w:t>
      </w:r>
      <w:r w:rsidR="00505DD7">
        <w:rPr>
          <w:noProof/>
        </w:rPr>
        <w:t>o</w:t>
      </w:r>
      <w:r w:rsidR="00303F17" w:rsidRPr="00576508">
        <w:rPr>
          <w:noProof/>
        </w:rPr>
        <w:t>n smoking uptake</w:t>
      </w:r>
      <w:r w:rsidR="00CD38EC" w:rsidRPr="00576508">
        <w:rPr>
          <w:noProof/>
        </w:rPr>
        <w:t>.</w:t>
      </w:r>
      <w:r w:rsidR="009B29EC" w:rsidRPr="00576508">
        <w:rPr>
          <w:noProof/>
        </w:rPr>
        <w:t xml:space="preserve"> Areas with </w:t>
      </w:r>
      <w:r w:rsidR="00505DD7">
        <w:rPr>
          <w:noProof/>
        </w:rPr>
        <w:t xml:space="preserve">a </w:t>
      </w:r>
      <w:r w:rsidR="009B29EC" w:rsidRPr="00576508">
        <w:rPr>
          <w:noProof/>
        </w:rPr>
        <w:t>higher low</w:t>
      </w:r>
      <w:r w:rsidR="00505DD7">
        <w:rPr>
          <w:noProof/>
        </w:rPr>
        <w:t>-i</w:t>
      </w:r>
      <w:r w:rsidR="009B29EC" w:rsidRPr="00576508">
        <w:rPr>
          <w:noProof/>
        </w:rPr>
        <w:t xml:space="preserve">ncome rate </w:t>
      </w:r>
      <w:r w:rsidR="00D26F87" w:rsidRPr="00576508">
        <w:rPr>
          <w:noProof/>
        </w:rPr>
        <w:t xml:space="preserve">were more </w:t>
      </w:r>
      <w:r w:rsidR="00974B13" w:rsidRPr="00576508">
        <w:rPr>
          <w:noProof/>
        </w:rPr>
        <w:t xml:space="preserve">likely </w:t>
      </w:r>
      <w:r w:rsidR="00505DD7">
        <w:rPr>
          <w:noProof/>
        </w:rPr>
        <w:t xml:space="preserve">to </w:t>
      </w:r>
      <w:r w:rsidR="00974B13" w:rsidRPr="00576508">
        <w:rPr>
          <w:noProof/>
        </w:rPr>
        <w:t>experienc</w:t>
      </w:r>
      <w:r w:rsidR="00505DD7">
        <w:rPr>
          <w:noProof/>
        </w:rPr>
        <w:t>e</w:t>
      </w:r>
      <w:r w:rsidR="00974B13" w:rsidRPr="00576508">
        <w:rPr>
          <w:noProof/>
        </w:rPr>
        <w:t xml:space="preserve"> </w:t>
      </w:r>
      <w:r w:rsidR="006B7E31" w:rsidRPr="00576508">
        <w:rPr>
          <w:noProof/>
        </w:rPr>
        <w:t>an increase in food insecur</w:t>
      </w:r>
      <w:r w:rsidR="00A97DF5">
        <w:rPr>
          <w:noProof/>
        </w:rPr>
        <w:t>ity</w:t>
      </w:r>
      <w:r w:rsidR="006B7E31" w:rsidRPr="00576508">
        <w:rPr>
          <w:noProof/>
        </w:rPr>
        <w:t xml:space="preserve"> and violent crime</w:t>
      </w:r>
      <w:r w:rsidR="009B6580" w:rsidRPr="00576508">
        <w:rPr>
          <w:noProof/>
        </w:rPr>
        <w:t>.</w:t>
      </w:r>
      <w:r w:rsidR="009B6580" w:rsidRPr="00660AA9">
        <w:rPr>
          <w:noProof/>
        </w:rPr>
        <w:fldChar w:fldCharType="begin">
          <w:fldData xml:space="preserve">PEVuZE5vdGU+PENpdGU+PEF1dGhvcj5LdXNoZWw8L0F1dGhvcj48WWVhcj4yMDA2PC9ZZWFyPjxS
ZWNOdW0+NDk8L1JlY051bT48RGlzcGxheVRleHQ+PHN0eWxlIGZhY2U9InN1cGVyc2NyaXB0Ij40
Miw0Mzwvc3R5bGU+PC9EaXNwbGF5VGV4dD48cmVjb3JkPjxyZWMtbnVtYmVyPjQ5PC9yZWMtbnVt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Y2EsIENhbGlmb3JuaWEuPC9hdXRoLWFkZHJlc3M+PHRpdGxlcz48dGl0bGU+VmlvbGVudCBDcmlt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</w:fldData>
        </w:fldChar>
      </w:r>
      <w:r w:rsidR="00856272" w:rsidRPr="00576508">
        <w:rPr>
          <w:noProof/>
        </w:rPr>
        <w:instrText xml:space="preserve"> ADDIN EN.CITE </w:instrText>
      </w:r>
      <w:r w:rsidR="00856272" w:rsidRPr="00660AA9">
        <w:rPr>
          <w:noProof/>
        </w:rPr>
        <w:fldChar w:fldCharType="begin">
          <w:fldData xml:space="preserve">PEVuZE5vdGU+PENpdGU+PEF1dGhvcj5LdXNoZWw8L0F1dGhvcj48WWVhcj4yMDA2PC9ZZWFyPjxS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</w:fldData>
        </w:fldChar>
      </w:r>
      <w:r w:rsidR="00856272" w:rsidRPr="00576508">
        <w:rPr>
          <w:noProof/>
        </w:rPr>
        <w:instrText xml:space="preserve"> ADDIN EN.CITE.DATA </w:instrText>
      </w:r>
      <w:r w:rsidR="00856272" w:rsidRPr="00660AA9">
        <w:rPr>
          <w:noProof/>
        </w:rPr>
      </w:r>
      <w:r w:rsidR="00856272" w:rsidRPr="00660AA9">
        <w:rPr>
          <w:noProof/>
        </w:rPr>
        <w:fldChar w:fldCharType="end"/>
      </w:r>
      <w:r w:rsidR="009B6580" w:rsidRPr="00660AA9">
        <w:rPr>
          <w:noProof/>
        </w:rPr>
      </w:r>
      <w:r w:rsidR="009B6580" w:rsidRPr="00660AA9">
        <w:rPr>
          <w:noProof/>
        </w:rPr>
        <w:fldChar w:fldCharType="separate"/>
      </w:r>
      <w:r w:rsidR="00856272" w:rsidRPr="00576508">
        <w:rPr>
          <w:noProof/>
          <w:vertAlign w:val="superscript"/>
        </w:rPr>
        <w:t>42,43</w:t>
      </w:r>
      <w:r w:rsidR="009B6580" w:rsidRPr="00660AA9">
        <w:rPr>
          <w:noProof/>
        </w:rPr>
        <w:fldChar w:fldCharType="end"/>
      </w:r>
      <w:r w:rsidR="006B7E31" w:rsidRPr="00576508">
        <w:rPr>
          <w:noProof/>
        </w:rPr>
        <w:t xml:space="preserve"> </w:t>
      </w:r>
      <w:r w:rsidR="00856272" w:rsidRPr="00576508">
        <w:rPr>
          <w:noProof/>
        </w:rPr>
        <w:t xml:space="preserve">We </w:t>
      </w:r>
      <w:r w:rsidR="00C02BFE" w:rsidRPr="00576508">
        <w:rPr>
          <w:noProof/>
        </w:rPr>
        <w:t xml:space="preserve">confirmed these associations and </w:t>
      </w:r>
      <w:r w:rsidR="009560A9" w:rsidRPr="00576508">
        <w:rPr>
          <w:noProof/>
        </w:rPr>
        <w:t xml:space="preserve">showed </w:t>
      </w:r>
      <w:r w:rsidR="00C223C3" w:rsidRPr="00576508">
        <w:rPr>
          <w:noProof/>
        </w:rPr>
        <w:t xml:space="preserve">that </w:t>
      </w:r>
      <w:r w:rsidR="00CD38EC" w:rsidRPr="00576508">
        <w:rPr>
          <w:noProof/>
        </w:rPr>
        <w:t>risky environment</w:t>
      </w:r>
      <w:r w:rsidR="00536AEB" w:rsidRPr="00576508">
        <w:rPr>
          <w:noProof/>
        </w:rPr>
        <w:t xml:space="preserve">al </w:t>
      </w:r>
      <w:r w:rsidR="00CD38EC" w:rsidRPr="00576508">
        <w:rPr>
          <w:noProof/>
        </w:rPr>
        <w:t>conditions related to low-income such as food insecur</w:t>
      </w:r>
      <w:r w:rsidR="00A97DF5">
        <w:rPr>
          <w:noProof/>
        </w:rPr>
        <w:t>ity</w:t>
      </w:r>
      <w:r w:rsidR="00CD38EC" w:rsidRPr="00576508">
        <w:rPr>
          <w:noProof/>
        </w:rPr>
        <w:t xml:space="preserve"> and violent cr</w:t>
      </w:r>
      <w:r w:rsidR="00564DBA" w:rsidRPr="00576508">
        <w:rPr>
          <w:noProof/>
        </w:rPr>
        <w:t>i</w:t>
      </w:r>
      <w:r w:rsidR="00CD38EC" w:rsidRPr="00576508">
        <w:rPr>
          <w:noProof/>
        </w:rPr>
        <w:t xml:space="preserve">me </w:t>
      </w:r>
      <w:r w:rsidR="00564DBA" w:rsidRPr="00576508">
        <w:rPr>
          <w:noProof/>
        </w:rPr>
        <w:t xml:space="preserve">diluted </w:t>
      </w:r>
      <w:r w:rsidR="00077CF0" w:rsidRPr="00576508">
        <w:rPr>
          <w:noProof/>
        </w:rPr>
        <w:t xml:space="preserve">the </w:t>
      </w:r>
      <w:r w:rsidR="00810A35" w:rsidRPr="00576508">
        <w:rPr>
          <w:noProof/>
        </w:rPr>
        <w:t xml:space="preserve">impact of low-income </w:t>
      </w:r>
      <w:r w:rsidR="00564DBA" w:rsidRPr="00576508">
        <w:rPr>
          <w:noProof/>
        </w:rPr>
        <w:t xml:space="preserve">and were more closely </w:t>
      </w:r>
      <w:r w:rsidR="00505DD7">
        <w:rPr>
          <w:noProof/>
        </w:rPr>
        <w:t>associated</w:t>
      </w:r>
      <w:r w:rsidR="00564DBA" w:rsidRPr="00576508">
        <w:rPr>
          <w:noProof/>
        </w:rPr>
        <w:t xml:space="preserve"> with</w:t>
      </w:r>
      <w:r w:rsidR="00946877" w:rsidRPr="00576508">
        <w:rPr>
          <w:noProof/>
        </w:rPr>
        <w:t xml:space="preserve"> county</w:t>
      </w:r>
      <w:r w:rsidR="00A97DF5">
        <w:rPr>
          <w:noProof/>
        </w:rPr>
        <w:t>-</w:t>
      </w:r>
      <w:r w:rsidR="00946877" w:rsidRPr="00576508">
        <w:rPr>
          <w:noProof/>
        </w:rPr>
        <w:t>level</w:t>
      </w:r>
      <w:r w:rsidR="00564DBA" w:rsidRPr="00576508">
        <w:rPr>
          <w:noProof/>
        </w:rPr>
        <w:t xml:space="preserve"> </w:t>
      </w:r>
      <w:r w:rsidR="00505DD7">
        <w:rPr>
          <w:noProof/>
        </w:rPr>
        <w:t>smoking</w:t>
      </w:r>
      <w:r w:rsidR="00564DBA" w:rsidRPr="00576508">
        <w:rPr>
          <w:noProof/>
        </w:rPr>
        <w:t xml:space="preserve"> prevalence</w:t>
      </w:r>
      <w:r w:rsidR="00904768" w:rsidRPr="00576508">
        <w:rPr>
          <w:noProof/>
        </w:rPr>
        <w:t>.</w:t>
      </w:r>
      <w:r w:rsidR="003E2783" w:rsidRPr="00576508">
        <w:rPr>
          <w:noProof/>
        </w:rPr>
        <w:t xml:space="preserve"> </w:t>
      </w:r>
      <w:r w:rsidR="00904768" w:rsidRPr="00576508">
        <w:rPr>
          <w:noProof/>
        </w:rPr>
        <w:t xml:space="preserve">The </w:t>
      </w:r>
      <w:r w:rsidR="003E2783" w:rsidRPr="00576508">
        <w:rPr>
          <w:noProof/>
        </w:rPr>
        <w:t xml:space="preserve">correlation between </w:t>
      </w:r>
      <w:r w:rsidR="00505DD7">
        <w:rPr>
          <w:noProof/>
        </w:rPr>
        <w:t xml:space="preserve">the </w:t>
      </w:r>
      <w:r w:rsidR="00FC7FA2" w:rsidRPr="00576508">
        <w:rPr>
          <w:noProof/>
        </w:rPr>
        <w:t>living condition</w:t>
      </w:r>
      <w:r w:rsidR="00A97DF5">
        <w:rPr>
          <w:noProof/>
        </w:rPr>
        <w:t>s</w:t>
      </w:r>
      <w:r w:rsidR="00EB16FB" w:rsidRPr="00576508">
        <w:rPr>
          <w:noProof/>
        </w:rPr>
        <w:t xml:space="preserve"> </w:t>
      </w:r>
      <w:r w:rsidR="00EB16FB" w:rsidRPr="00660AA9">
        <w:rPr>
          <w:noProof/>
          <w:color w:val="000000" w:themeColor="text1"/>
        </w:rPr>
        <w:t>of a</w:t>
      </w:r>
      <w:r w:rsidR="00A766F8" w:rsidRPr="00660AA9">
        <w:rPr>
          <w:noProof/>
          <w:color w:val="000000" w:themeColor="text1"/>
        </w:rPr>
        <w:t xml:space="preserve"> </w:t>
      </w:r>
      <w:r w:rsidR="00EB16FB" w:rsidRPr="00660AA9">
        <w:rPr>
          <w:noProof/>
          <w:color w:val="000000" w:themeColor="text1"/>
        </w:rPr>
        <w:t xml:space="preserve">geographic area </w:t>
      </w:r>
      <w:r w:rsidR="00A766F8" w:rsidRPr="00660AA9">
        <w:rPr>
          <w:noProof/>
          <w:color w:val="000000" w:themeColor="text1"/>
        </w:rPr>
        <w:t>and</w:t>
      </w:r>
      <w:r w:rsidR="00505DD7">
        <w:rPr>
          <w:noProof/>
          <w:color w:val="000000" w:themeColor="text1"/>
        </w:rPr>
        <w:t xml:space="preserve"> the</w:t>
      </w:r>
      <w:r w:rsidR="00A766F8" w:rsidRPr="00660AA9">
        <w:rPr>
          <w:noProof/>
          <w:color w:val="000000" w:themeColor="text1"/>
        </w:rPr>
        <w:t xml:space="preserve"> </w:t>
      </w:r>
      <w:r w:rsidR="00DD3590" w:rsidRPr="00660AA9">
        <w:rPr>
          <w:noProof/>
          <w:color w:val="000000" w:themeColor="text1"/>
        </w:rPr>
        <w:t xml:space="preserve">smoking rate </w:t>
      </w:r>
      <w:r w:rsidR="00AB6FC2" w:rsidRPr="00660AA9">
        <w:rPr>
          <w:noProof/>
          <w:color w:val="000000" w:themeColor="text1"/>
        </w:rPr>
        <w:t xml:space="preserve">suggests </w:t>
      </w:r>
      <w:r w:rsidR="00DC67DB" w:rsidRPr="00660AA9">
        <w:rPr>
          <w:noProof/>
          <w:color w:val="000000" w:themeColor="text1"/>
        </w:rPr>
        <w:t xml:space="preserve">that </w:t>
      </w:r>
      <w:r w:rsidR="003D32CE" w:rsidRPr="00660AA9">
        <w:rPr>
          <w:noProof/>
          <w:color w:val="000000" w:themeColor="text1"/>
        </w:rPr>
        <w:t xml:space="preserve">tobacco-control </w:t>
      </w:r>
      <w:r w:rsidR="0042740C" w:rsidRPr="00660AA9">
        <w:rPr>
          <w:color w:val="000000" w:themeColor="text1"/>
        </w:rPr>
        <w:t>can focus not so</w:t>
      </w:r>
      <w:r w:rsidR="006B1CF1" w:rsidRPr="00660AA9">
        <w:rPr>
          <w:color w:val="000000" w:themeColor="text1"/>
        </w:rPr>
        <w:t>lely</w:t>
      </w:r>
      <w:r w:rsidR="0042740C" w:rsidRPr="00660AA9">
        <w:rPr>
          <w:color w:val="000000" w:themeColor="text1"/>
        </w:rPr>
        <w:t xml:space="preserve"> on smoking </w:t>
      </w:r>
      <w:r w:rsidR="00E8324C" w:rsidRPr="00660AA9">
        <w:rPr>
          <w:color w:val="000000" w:themeColor="text1"/>
        </w:rPr>
        <w:t xml:space="preserve">reduction tactics </w:t>
      </w:r>
      <w:r w:rsidR="0042740C" w:rsidRPr="00660AA9">
        <w:rPr>
          <w:color w:val="000000" w:themeColor="text1"/>
        </w:rPr>
        <w:t>but more on</w:t>
      </w:r>
      <w:r w:rsidR="00F07496" w:rsidRPr="00660AA9">
        <w:rPr>
          <w:color w:val="000000" w:themeColor="text1"/>
        </w:rPr>
        <w:t xml:space="preserve"> </w:t>
      </w:r>
      <w:r w:rsidR="000F63A6" w:rsidRPr="00660AA9">
        <w:rPr>
          <w:color w:val="000000" w:themeColor="text1"/>
        </w:rPr>
        <w:t>improving</w:t>
      </w:r>
      <w:r w:rsidR="0042740C" w:rsidRPr="00660AA9">
        <w:rPr>
          <w:color w:val="000000" w:themeColor="text1"/>
        </w:rPr>
        <w:t xml:space="preserve"> living standard</w:t>
      </w:r>
      <w:r w:rsidR="00505DD7">
        <w:rPr>
          <w:color w:val="000000" w:themeColor="text1"/>
        </w:rPr>
        <w:t>s</w:t>
      </w:r>
      <w:r w:rsidR="0084243D" w:rsidRPr="00660AA9">
        <w:rPr>
          <w:color w:val="000000" w:themeColor="text1"/>
        </w:rPr>
        <w:t>.</w:t>
      </w:r>
    </w:p>
    <w:p w14:paraId="13FDAD8F" w14:textId="77777777" w:rsidR="00FE401D" w:rsidRPr="00660AA9" w:rsidRDefault="00FE401D" w:rsidP="008C19A1">
      <w:pPr>
        <w:pStyle w:val="EndNoteBibliography"/>
        <w:spacing w:line="480" w:lineRule="auto"/>
        <w:rPr>
          <w:color w:val="000000" w:themeColor="text1"/>
        </w:rPr>
      </w:pPr>
    </w:p>
    <w:p w14:paraId="18CE2322" w14:textId="3969671C" w:rsidR="00217E23" w:rsidRPr="00660AA9" w:rsidRDefault="00FF2B51" w:rsidP="008C19A1">
      <w:pPr>
        <w:pStyle w:val="EndNoteBibliography"/>
        <w:spacing w:line="480" w:lineRule="auto"/>
        <w:rPr>
          <w:color w:val="000000" w:themeColor="text1"/>
        </w:rPr>
      </w:pPr>
      <w:r w:rsidRPr="00660AA9">
        <w:rPr>
          <w:color w:val="000000" w:themeColor="text1"/>
        </w:rPr>
        <w:t>Increasing living standard</w:t>
      </w:r>
      <w:r w:rsidR="00A97DF5">
        <w:rPr>
          <w:color w:val="000000" w:themeColor="text1"/>
        </w:rPr>
        <w:t>s</w:t>
      </w:r>
      <w:r w:rsidRPr="00660AA9">
        <w:rPr>
          <w:color w:val="000000" w:themeColor="text1"/>
        </w:rPr>
        <w:t xml:space="preserve"> has a broader </w:t>
      </w:r>
      <w:r w:rsidR="001C382C" w:rsidRPr="00576508">
        <w:rPr>
          <w:color w:val="000000" w:themeColor="text1"/>
        </w:rPr>
        <w:t>implication and</w:t>
      </w:r>
      <w:r w:rsidR="00ED5A0C" w:rsidRPr="00660AA9">
        <w:rPr>
          <w:color w:val="000000" w:themeColor="text1"/>
        </w:rPr>
        <w:t xml:space="preserve"> is closely related to an individual’s well-being. In the present study, we </w:t>
      </w:r>
      <w:r w:rsidR="001C382C" w:rsidRPr="00576508">
        <w:rPr>
          <w:color w:val="000000" w:themeColor="text1"/>
        </w:rPr>
        <w:t>showed that</w:t>
      </w:r>
      <w:r w:rsidR="00390E81" w:rsidRPr="00660AA9">
        <w:rPr>
          <w:color w:val="000000" w:themeColor="text1"/>
        </w:rPr>
        <w:t xml:space="preserve"> </w:t>
      </w:r>
      <w:r w:rsidR="009010ED" w:rsidRPr="00660AA9">
        <w:rPr>
          <w:color w:val="000000" w:themeColor="text1"/>
        </w:rPr>
        <w:t>rates of mental distress and physical inactiv</w:t>
      </w:r>
      <w:r w:rsidR="00A97DF5">
        <w:rPr>
          <w:color w:val="000000" w:themeColor="text1"/>
        </w:rPr>
        <w:t>ity</w:t>
      </w:r>
      <w:r w:rsidR="009010ED" w:rsidRPr="00660AA9">
        <w:rPr>
          <w:color w:val="000000" w:themeColor="text1"/>
        </w:rPr>
        <w:t xml:space="preserve"> are the most important </w:t>
      </w:r>
      <w:r w:rsidR="00B27207" w:rsidRPr="00660AA9">
        <w:rPr>
          <w:color w:val="000000" w:themeColor="text1"/>
        </w:rPr>
        <w:t>determinants</w:t>
      </w:r>
      <w:r w:rsidR="00E153CD" w:rsidRPr="00660AA9">
        <w:rPr>
          <w:color w:val="000000" w:themeColor="text1"/>
        </w:rPr>
        <w:t xml:space="preserve"> </w:t>
      </w:r>
      <w:r w:rsidR="00487D4E" w:rsidRPr="00660AA9">
        <w:rPr>
          <w:color w:val="000000" w:themeColor="text1"/>
        </w:rPr>
        <w:t xml:space="preserve">of smoking </w:t>
      </w:r>
      <w:r w:rsidR="005743D3" w:rsidRPr="00660AA9">
        <w:rPr>
          <w:color w:val="000000" w:themeColor="text1"/>
        </w:rPr>
        <w:t xml:space="preserve">at </w:t>
      </w:r>
      <w:r w:rsidR="00514E56">
        <w:rPr>
          <w:color w:val="000000" w:themeColor="text1"/>
        </w:rPr>
        <w:t xml:space="preserve">the </w:t>
      </w:r>
      <w:r w:rsidR="005743D3" w:rsidRPr="00660AA9">
        <w:rPr>
          <w:color w:val="000000" w:themeColor="text1"/>
        </w:rPr>
        <w:t xml:space="preserve">population level. </w:t>
      </w:r>
      <w:r w:rsidR="002004C4" w:rsidRPr="00660AA9">
        <w:rPr>
          <w:color w:val="000000" w:themeColor="text1"/>
        </w:rPr>
        <w:t>The national tren</w:t>
      </w:r>
      <w:r w:rsidR="000D10F1" w:rsidRPr="00660AA9">
        <w:rPr>
          <w:color w:val="000000" w:themeColor="text1"/>
        </w:rPr>
        <w:t>d in smoking</w:t>
      </w:r>
      <w:r w:rsidR="00F56265" w:rsidRPr="00660AA9">
        <w:rPr>
          <w:color w:val="000000" w:themeColor="text1"/>
        </w:rPr>
        <w:t xml:space="preserve"> </w:t>
      </w:r>
      <w:r w:rsidR="00957F13" w:rsidRPr="00660AA9">
        <w:rPr>
          <w:color w:val="000000" w:themeColor="text1"/>
        </w:rPr>
        <w:t xml:space="preserve">showed that </w:t>
      </w:r>
      <w:r w:rsidR="004D0D5C" w:rsidRPr="00660AA9">
        <w:rPr>
          <w:color w:val="000000" w:themeColor="text1"/>
        </w:rPr>
        <w:t xml:space="preserve">between 2011 and 2014, the decline in smoking among individuals with mental illness </w:t>
      </w:r>
      <w:r w:rsidR="004B6D65" w:rsidRPr="00660AA9">
        <w:rPr>
          <w:color w:val="000000" w:themeColor="text1"/>
        </w:rPr>
        <w:t xml:space="preserve">was less than those who did not encounter </w:t>
      </w:r>
      <w:r w:rsidR="00C612F3" w:rsidRPr="00660AA9">
        <w:rPr>
          <w:color w:val="000000" w:themeColor="text1"/>
        </w:rPr>
        <w:t>mental</w:t>
      </w:r>
      <w:r w:rsidR="004B39BC" w:rsidRPr="00660AA9">
        <w:rPr>
          <w:color w:val="000000" w:themeColor="text1"/>
        </w:rPr>
        <w:t xml:space="preserve"> illness.</w:t>
      </w:r>
      <w:r w:rsidR="001E6045" w:rsidRPr="00660AA9">
        <w:rPr>
          <w:color w:val="000000" w:themeColor="text1"/>
        </w:rPr>
        <w:fldChar w:fldCharType="begin">
          <w:fldData xml:space="preserve">PEVuZE5vdGU+PENpdGU+PEF1dGhvcj5Db29rPC9BdXRob3I+PFllYXI+MjAxNDwvWWVhcj48UmVj
TnVtPjQyPC9SZWNOdW0+PERpc3BsYXlUZXh0PjxzdHlsZSBmYWNlPSJzdXBlcnNjcmlwdCI+NDQ8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856272" w:rsidRPr="00660AA9">
        <w:rPr>
          <w:color w:val="000000" w:themeColor="text1"/>
        </w:rPr>
        <w:instrText xml:space="preserve"> ADDIN EN.CITE </w:instrText>
      </w:r>
      <w:r w:rsidR="00856272" w:rsidRPr="00660AA9">
        <w:rPr>
          <w:color w:val="000000" w:themeColor="text1"/>
        </w:rPr>
        <w:fldChar w:fldCharType="begin">
          <w:fldData xml:space="preserve">PEVuZE5vdGU+PENpdGU+PEF1dGhvcj5Db29rPC9BdXRob3I+PFllYXI+MjAxNDwvWWVhcj48UmVj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</w:fldData>
        </w:fldChar>
      </w:r>
      <w:r w:rsidR="00856272" w:rsidRPr="00660AA9">
        <w:rPr>
          <w:color w:val="000000" w:themeColor="text1"/>
        </w:rPr>
        <w:instrText xml:space="preserve"> ADDIN EN.CITE.DATA </w:instrText>
      </w:r>
      <w:r w:rsidR="00856272" w:rsidRPr="00660AA9">
        <w:rPr>
          <w:color w:val="000000" w:themeColor="text1"/>
        </w:rPr>
      </w:r>
      <w:r w:rsidR="00856272" w:rsidRPr="00660AA9">
        <w:rPr>
          <w:color w:val="000000" w:themeColor="text1"/>
        </w:rPr>
        <w:fldChar w:fldCharType="end"/>
      </w:r>
      <w:r w:rsidR="001E6045" w:rsidRPr="00660AA9">
        <w:rPr>
          <w:color w:val="000000" w:themeColor="text1"/>
        </w:rPr>
      </w:r>
      <w:r w:rsidR="001E6045" w:rsidRPr="00660AA9">
        <w:rPr>
          <w:color w:val="000000" w:themeColor="text1"/>
        </w:rPr>
        <w:fldChar w:fldCharType="separate"/>
      </w:r>
      <w:r w:rsidR="00856272" w:rsidRPr="00660AA9">
        <w:rPr>
          <w:noProof/>
          <w:color w:val="000000" w:themeColor="text1"/>
          <w:vertAlign w:val="superscript"/>
        </w:rPr>
        <w:t>44</w:t>
      </w:r>
      <w:r w:rsidR="001E6045" w:rsidRPr="00660AA9">
        <w:rPr>
          <w:color w:val="000000" w:themeColor="text1"/>
        </w:rPr>
        <w:fldChar w:fldCharType="end"/>
      </w:r>
      <w:r w:rsidR="004B39BC" w:rsidRPr="00660AA9">
        <w:rPr>
          <w:color w:val="000000" w:themeColor="text1"/>
        </w:rPr>
        <w:t xml:space="preserve"> </w:t>
      </w:r>
      <w:r w:rsidR="0004796B" w:rsidRPr="00660AA9">
        <w:rPr>
          <w:color w:val="000000" w:themeColor="text1"/>
        </w:rPr>
        <w:t xml:space="preserve">It has been shown that </w:t>
      </w:r>
      <w:r w:rsidR="0004796B" w:rsidRPr="00660AA9">
        <w:rPr>
          <w:color w:val="000000" w:themeColor="text1"/>
        </w:rPr>
        <w:lastRenderedPageBreak/>
        <w:t>smoking was used as a tool in coping with anxiety and distress</w:t>
      </w:r>
      <w:r w:rsidR="00A97DF5">
        <w:rPr>
          <w:color w:val="000000" w:themeColor="text1"/>
        </w:rPr>
        <w:t>,</w:t>
      </w:r>
      <w:r w:rsidR="0004796B" w:rsidRPr="00660AA9">
        <w:rPr>
          <w:color w:val="000000" w:themeColor="text1"/>
        </w:rPr>
        <w:fldChar w:fldCharType="begin"/>
      </w:r>
      <w:r w:rsidR="00856272" w:rsidRPr="00660AA9">
        <w:rPr>
          <w:color w:val="000000" w:themeColor="text1"/>
        </w:rPr>
        <w:instrText xml:space="preserve"> ADDIN EN.CITE &lt;EndNote&gt;&lt;Cite&gt;&lt;Author&gt;Leventhal&lt;/Author&gt;&lt;Year&gt;2015&lt;/Year&gt;&lt;RecNum&gt;44&lt;/RecNum&gt;&lt;DisplayText&gt;&lt;style face="superscript"&gt;45&lt;/style&gt;&lt;/DisplayText&gt;&lt;record&gt;&lt;rec-number&gt;44&lt;/rec-number&gt;&lt;foreign-keys&gt;&lt;key app="EN" db-id="waaz0zxfzefzp8e9xwq5d0agdersessr552z" timestamp="1617463749"&gt;44&lt;/key&gt;&lt;/foreign-keys&gt;&lt;ref-type name="Journal Article"&gt;17&lt;/ref-type&gt;&lt;contributors&gt;&lt;authors&gt;&lt;author&gt;Leventhal, Adam M.&lt;/author&gt;&lt;author&gt;Zvolensky, Michael J.&lt;/author&gt;&lt;/authors&gt;&lt;/contributors&gt;&lt;titles&gt;&lt;title&gt;Anxiety, depression, and cigarette smoking: a transdiagnostic vulnerability framework to understanding emotion-smoking comorbidity&lt;/title&gt;&lt;secondary-title&gt;Psychological bulletin&lt;/secondary-title&gt;&lt;alt-title&gt;Psychol Bull&lt;/alt-title&gt;&lt;/titles&gt;&lt;periodical&gt;&lt;full-title&gt;Psychological bulletin&lt;/full-title&gt;&lt;abbr-1&gt;Psychol Bull&lt;/abbr-1&gt;&lt;/periodical&gt;&lt;alt-periodical&gt;&lt;full-title&gt;Psychological bulletin&lt;/full-title&gt;&lt;abbr-1&gt;Psychol Bull&lt;/abbr-1&gt;&lt;/alt-periodical&gt;&lt;pages&gt;176-212&lt;/pages&gt;&lt;volume&gt;141&lt;/volume&gt;&lt;number&gt;1&lt;/number&gt;&lt;edition&gt;2014/11/03&lt;/edition&gt;&lt;keywords&gt;&lt;keyword&gt;*Anxiety/epidemiology&lt;/keyword&gt;&lt;keyword&gt;*Comorbidity&lt;/keyword&gt;&lt;keyword&gt;*Depression/epidemiology&lt;/keyword&gt;&lt;keyword&gt;Emotions/*physiology&lt;/keyword&gt;&lt;keyword&gt;Humans&lt;/keyword&gt;&lt;keyword&gt;*Smoking/epidemiology&lt;/keyword&gt;&lt;keyword&gt;*Tobacco Use Disorder/epidemiology&lt;/keyword&gt;&lt;/keywords&gt;&lt;dates&gt;&lt;year&gt;2015&lt;/year&gt;&lt;/dates&gt;&lt;isbn&gt;1939-1455&amp;#xD;0033-2909&lt;/isbn&gt;&lt;accession-num&gt;25365764&lt;/accession-num&gt;&lt;urls&gt;&lt;related-urls&gt;&lt;url&gt;https://pubmed.ncbi.nlm.nih.gov/25365764&lt;/url&gt;&lt;url&gt;https://www.ncbi.nlm.nih.gov/pmc/articles/PMC4293352/&lt;/url&gt;&lt;/related-urls&gt;&lt;/urls&gt;&lt;electronic-resource-num&gt;10.1037/bul0000003&lt;/electronic-resource-num&gt;&lt;remote-database-name&gt;PubMed&lt;/remote-database-name&gt;&lt;language&gt;eng&lt;/language&gt;&lt;/record&gt;&lt;/Cite&gt;&lt;/EndNote&gt;</w:instrText>
      </w:r>
      <w:r w:rsidR="0004796B" w:rsidRPr="00660AA9">
        <w:rPr>
          <w:color w:val="000000" w:themeColor="text1"/>
        </w:rPr>
        <w:fldChar w:fldCharType="separate"/>
      </w:r>
      <w:r w:rsidR="00856272" w:rsidRPr="00660AA9">
        <w:rPr>
          <w:noProof/>
          <w:color w:val="000000" w:themeColor="text1"/>
          <w:vertAlign w:val="superscript"/>
        </w:rPr>
        <w:t>45</w:t>
      </w:r>
      <w:r w:rsidR="0004796B" w:rsidRPr="00660AA9">
        <w:rPr>
          <w:color w:val="000000" w:themeColor="text1"/>
        </w:rPr>
        <w:fldChar w:fldCharType="end"/>
      </w:r>
      <w:r w:rsidR="00964ED7" w:rsidRPr="00660AA9">
        <w:rPr>
          <w:color w:val="000000" w:themeColor="text1"/>
        </w:rPr>
        <w:t xml:space="preserve"> and often m</w:t>
      </w:r>
      <w:r w:rsidR="00E355D4" w:rsidRPr="00660AA9">
        <w:rPr>
          <w:color w:val="000000" w:themeColor="text1"/>
        </w:rPr>
        <w:t xml:space="preserve">ental distress </w:t>
      </w:r>
      <w:r w:rsidR="00FD7C93" w:rsidRPr="00660AA9">
        <w:rPr>
          <w:color w:val="000000" w:themeColor="text1"/>
        </w:rPr>
        <w:t xml:space="preserve">was </w:t>
      </w:r>
      <w:r w:rsidR="00280309" w:rsidRPr="00660AA9">
        <w:rPr>
          <w:color w:val="000000" w:themeColor="text1"/>
        </w:rPr>
        <w:t>interconnected with physical inactivity.</w:t>
      </w:r>
      <w:r w:rsidR="00964ED7" w:rsidRPr="00660AA9">
        <w:rPr>
          <w:color w:val="000000" w:themeColor="text1"/>
        </w:rPr>
        <w:fldChar w:fldCharType="begin"/>
      </w:r>
      <w:r w:rsidR="00856272" w:rsidRPr="00660AA9">
        <w:rPr>
          <w:color w:val="000000" w:themeColor="text1"/>
        </w:rPr>
        <w:instrText xml:space="preserve"> ADDIN EN.CITE &lt;EndNote&gt;&lt;Cite&gt;&lt;Author&gt;Harris&lt;/Author&gt;&lt;Year&gt;2018&lt;/Year&gt;&lt;RecNum&gt;45&lt;/RecNum&gt;&lt;DisplayText&gt;&lt;style face="superscript"&gt;46&lt;/style&gt;&lt;/DisplayText&gt;&lt;record&gt;&lt;rec-number&gt;45&lt;/rec-number&gt;&lt;foreign-keys&gt;&lt;key app="EN" db-id="waaz0zxfzefzp8e9xwq5d0agdersessr552z" timestamp="1617463842"&gt;45&lt;/key&gt;&lt;/foreign-keys&gt;&lt;ref-type name="Journal Article"&gt;17&lt;/ref-type&gt;&lt;contributors&gt;&lt;authors&gt;&lt;author&gt;Harris, M. A.&lt;/author&gt;&lt;/authors&gt;&lt;/contributors&gt;&lt;auth-address&gt;Cardiff Metropolitan University, UK.&lt;/auth-address&gt;&lt;titles&gt;&lt;title&gt;The relationship between physical inactivity and mental wellbeing: Findings from a gamification-based community-wide physical activity intervention&lt;/title&gt;&lt;secondary-title&gt;Health Psychol Open&lt;/secondary-title&gt;&lt;alt-title&gt;Health psychology open&lt;/alt-title&gt;&lt;/titles&gt;&lt;periodical&gt;&lt;full-title&gt;Health Psychol Open&lt;/full-title&gt;&lt;abbr-1&gt;Health psychology open&lt;/abbr-1&gt;&lt;/periodical&gt;&lt;alt-periodical&gt;&lt;full-title&gt;Health Psychol Open&lt;/full-title&gt;&lt;abbr-1&gt;Health psychology open&lt;/abbr-1&gt;&lt;/alt-periodical&gt;&lt;pages&gt;2055102917753853&lt;/pages&gt;&lt;volume&gt;5&lt;/volume&gt;&lt;number&gt;1&lt;/number&gt;&lt;edition&gt;2018/01/27&lt;/edition&gt;&lt;keywords&gt;&lt;keyword&gt;community health promotion&lt;/keyword&gt;&lt;keyword&gt;intervention&lt;/keyword&gt;&lt;keyword&gt;physical activity&lt;/keyword&gt;&lt;keyword&gt;public health psychology&lt;/keyword&gt;&lt;keyword&gt;wellbeing&lt;/keyword&gt;&lt;/keywords&gt;&lt;dates&gt;&lt;year&gt;2018&lt;/year&gt;&lt;pub-dates&gt;&lt;date&gt;Jan-Jun&lt;/date&gt;&lt;/pub-dates&gt;&lt;/dates&gt;&lt;isbn&gt;2055-1029 (Print)&amp;#xD;2055-1029&lt;/isbn&gt;&lt;accession-num&gt;29372067&lt;/accession-num&gt;&lt;urls&gt;&lt;/urls&gt;&lt;custom2&gt;PMC5774736&lt;/custom2&gt;&lt;electronic-resource-num&gt;10.1177/2055102917753853&lt;/electronic-resource-num&gt;&lt;remote-database-provider&gt;NLM&lt;/remote-database-provider&gt;&lt;language&gt;eng&lt;/language&gt;&lt;/record&gt;&lt;/Cite&gt;&lt;/EndNote&gt;</w:instrText>
      </w:r>
      <w:r w:rsidR="00964ED7" w:rsidRPr="00660AA9">
        <w:rPr>
          <w:color w:val="000000" w:themeColor="text1"/>
        </w:rPr>
        <w:fldChar w:fldCharType="separate"/>
      </w:r>
      <w:r w:rsidR="00856272" w:rsidRPr="00660AA9">
        <w:rPr>
          <w:noProof/>
          <w:color w:val="000000" w:themeColor="text1"/>
          <w:vertAlign w:val="superscript"/>
        </w:rPr>
        <w:t>46</w:t>
      </w:r>
      <w:r w:rsidR="00964ED7" w:rsidRPr="00660AA9">
        <w:rPr>
          <w:color w:val="000000" w:themeColor="text1"/>
        </w:rPr>
        <w:fldChar w:fldCharType="end"/>
      </w:r>
      <w:r w:rsidR="00F90086" w:rsidRPr="00660AA9">
        <w:rPr>
          <w:color w:val="000000" w:themeColor="text1"/>
        </w:rPr>
        <w:t xml:space="preserve"> We </w:t>
      </w:r>
      <w:r w:rsidR="00400F19" w:rsidRPr="00660AA9">
        <w:rPr>
          <w:color w:val="000000" w:themeColor="text1"/>
        </w:rPr>
        <w:t>found</w:t>
      </w:r>
      <w:r w:rsidR="001E72C4" w:rsidRPr="00660AA9">
        <w:rPr>
          <w:color w:val="000000" w:themeColor="text1"/>
        </w:rPr>
        <w:t xml:space="preserve"> </w:t>
      </w:r>
      <w:r w:rsidR="003B101C" w:rsidRPr="00660AA9">
        <w:rPr>
          <w:color w:val="000000" w:themeColor="text1"/>
        </w:rPr>
        <w:t xml:space="preserve">being physically inactive was correlated with </w:t>
      </w:r>
      <w:r w:rsidR="00A15AFA" w:rsidRPr="00660AA9">
        <w:rPr>
          <w:color w:val="000000" w:themeColor="text1"/>
        </w:rPr>
        <w:t xml:space="preserve">an increase in smoking rate. A person who has no leisure-time physical activity </w:t>
      </w:r>
      <w:r w:rsidR="00A70D6D" w:rsidRPr="00660AA9">
        <w:rPr>
          <w:color w:val="000000" w:themeColor="text1"/>
        </w:rPr>
        <w:t>has been documented to be more likely to smoke over the life</w:t>
      </w:r>
      <w:r w:rsidR="003E7D4F" w:rsidRPr="00660AA9">
        <w:rPr>
          <w:color w:val="000000" w:themeColor="text1"/>
        </w:rPr>
        <w:t xml:space="preserve"> </w:t>
      </w:r>
      <w:r w:rsidR="00A70D6D" w:rsidRPr="00660AA9">
        <w:rPr>
          <w:color w:val="000000" w:themeColor="text1"/>
        </w:rPr>
        <w:t>course.</w:t>
      </w:r>
      <w:r w:rsidR="003E7D4F" w:rsidRPr="00660AA9">
        <w:rPr>
          <w:color w:val="000000" w:themeColor="text1"/>
        </w:rPr>
        <w:fldChar w:fldCharType="begin">
          <w:fldData xml:space="preserve">PEVuZE5vdGU+PENpdGU+PEF1dGhvcj5TYWxpbjwvQXV0aG9yPjxZZWFyPjIwMTk8L1llYXI+PFJl
Y051bT40MzwvUmVjTnVtPjxEaXNwbGF5VGV4dD48c3R5bGUgZmFjZT0ic3VwZXJzY3JpcHQiPjQ3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856272" w:rsidRPr="00660AA9">
        <w:rPr>
          <w:color w:val="000000" w:themeColor="text1"/>
        </w:rPr>
        <w:instrText xml:space="preserve"> ADDIN EN.CITE </w:instrText>
      </w:r>
      <w:r w:rsidR="00856272" w:rsidRPr="00660AA9">
        <w:rPr>
          <w:color w:val="000000" w:themeColor="text1"/>
        </w:rPr>
        <w:fldChar w:fldCharType="begin">
          <w:fldData xml:space="preserve">PEVuZE5vdGU+PENpdGU+PEF1dGhvcj5TYWxpbjwvQXV0aG9yPjxZZWFyPjIwMTk8L1llYXI+PFJl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==
</w:fldData>
        </w:fldChar>
      </w:r>
      <w:r w:rsidR="00856272" w:rsidRPr="00660AA9">
        <w:rPr>
          <w:color w:val="000000" w:themeColor="text1"/>
        </w:rPr>
        <w:instrText xml:space="preserve"> ADDIN EN.CITE.DATA </w:instrText>
      </w:r>
      <w:r w:rsidR="00856272" w:rsidRPr="00660AA9">
        <w:rPr>
          <w:color w:val="000000" w:themeColor="text1"/>
        </w:rPr>
      </w:r>
      <w:r w:rsidR="00856272" w:rsidRPr="00660AA9">
        <w:rPr>
          <w:color w:val="000000" w:themeColor="text1"/>
        </w:rPr>
        <w:fldChar w:fldCharType="end"/>
      </w:r>
      <w:r w:rsidR="003E7D4F" w:rsidRPr="00660AA9">
        <w:rPr>
          <w:color w:val="000000" w:themeColor="text1"/>
        </w:rPr>
      </w:r>
      <w:r w:rsidR="003E7D4F" w:rsidRPr="00660AA9">
        <w:rPr>
          <w:color w:val="000000" w:themeColor="text1"/>
        </w:rPr>
        <w:fldChar w:fldCharType="separate"/>
      </w:r>
      <w:r w:rsidR="00856272" w:rsidRPr="00660AA9">
        <w:rPr>
          <w:noProof/>
          <w:color w:val="000000" w:themeColor="text1"/>
          <w:vertAlign w:val="superscript"/>
        </w:rPr>
        <w:t>47</w:t>
      </w:r>
      <w:r w:rsidR="003E7D4F" w:rsidRPr="00660AA9">
        <w:rPr>
          <w:color w:val="000000" w:themeColor="text1"/>
        </w:rPr>
        <w:fldChar w:fldCharType="end"/>
      </w:r>
      <w:r w:rsidR="003E7D4F" w:rsidRPr="00660AA9">
        <w:rPr>
          <w:color w:val="000000" w:themeColor="text1"/>
        </w:rPr>
        <w:t xml:space="preserve"> </w:t>
      </w:r>
      <w:r w:rsidR="00217E23" w:rsidRPr="00660AA9">
        <w:rPr>
          <w:color w:val="000000" w:themeColor="text1"/>
        </w:rPr>
        <w:t xml:space="preserve">Although </w:t>
      </w:r>
      <w:r w:rsidR="00BC4952" w:rsidRPr="00660AA9">
        <w:rPr>
          <w:color w:val="000000" w:themeColor="text1"/>
        </w:rPr>
        <w:t xml:space="preserve">we </w:t>
      </w:r>
      <w:r w:rsidR="004B2DB5" w:rsidRPr="00660AA9">
        <w:rPr>
          <w:color w:val="000000" w:themeColor="text1"/>
        </w:rPr>
        <w:t xml:space="preserve">noticed that </w:t>
      </w:r>
      <w:r w:rsidR="00A97DF5">
        <w:rPr>
          <w:color w:val="000000" w:themeColor="text1"/>
        </w:rPr>
        <w:t xml:space="preserve">having </w:t>
      </w:r>
      <w:r w:rsidR="00514E56">
        <w:rPr>
          <w:color w:val="000000" w:themeColor="text1"/>
        </w:rPr>
        <w:t xml:space="preserve">a </w:t>
      </w:r>
      <w:r w:rsidR="00884DBE" w:rsidRPr="00660AA9">
        <w:rPr>
          <w:color w:val="000000" w:themeColor="text1"/>
        </w:rPr>
        <w:t xml:space="preserve">higher </w:t>
      </w:r>
      <w:r w:rsidR="00E656BA" w:rsidRPr="00660AA9">
        <w:rPr>
          <w:color w:val="000000" w:themeColor="text1"/>
        </w:rPr>
        <w:t>rate of mental health provider</w:t>
      </w:r>
      <w:r w:rsidR="00514E56">
        <w:rPr>
          <w:color w:val="000000" w:themeColor="text1"/>
        </w:rPr>
        <w:t>s</w:t>
      </w:r>
      <w:r w:rsidR="00E656BA" w:rsidRPr="00660AA9">
        <w:rPr>
          <w:color w:val="000000" w:themeColor="text1"/>
        </w:rPr>
        <w:t xml:space="preserve"> was negatively associated with smoking </w:t>
      </w:r>
      <w:r w:rsidR="00884DBE" w:rsidRPr="00660AA9">
        <w:rPr>
          <w:color w:val="000000" w:themeColor="text1"/>
        </w:rPr>
        <w:t xml:space="preserve">in </w:t>
      </w:r>
      <w:r w:rsidR="00A97DF5">
        <w:rPr>
          <w:color w:val="000000" w:themeColor="text1"/>
        </w:rPr>
        <w:t>M</w:t>
      </w:r>
      <w:r w:rsidR="00884DBE" w:rsidRPr="00660AA9">
        <w:rPr>
          <w:color w:val="000000" w:themeColor="text1"/>
        </w:rPr>
        <w:t>odel [3]</w:t>
      </w:r>
      <w:r w:rsidR="00492FDE" w:rsidRPr="00660AA9">
        <w:rPr>
          <w:color w:val="000000" w:themeColor="text1"/>
        </w:rPr>
        <w:t xml:space="preserve">, such effect </w:t>
      </w:r>
      <w:r w:rsidR="005C1E85" w:rsidRPr="00660AA9">
        <w:rPr>
          <w:color w:val="000000" w:themeColor="text1"/>
        </w:rPr>
        <w:t>was offset by</w:t>
      </w:r>
      <w:r w:rsidR="0002680D" w:rsidRPr="00660AA9">
        <w:rPr>
          <w:color w:val="000000" w:themeColor="text1"/>
        </w:rPr>
        <w:t xml:space="preserve"> </w:t>
      </w:r>
      <w:r w:rsidR="006E1BB2" w:rsidRPr="00660AA9">
        <w:rPr>
          <w:color w:val="000000" w:themeColor="text1"/>
        </w:rPr>
        <w:t xml:space="preserve">mental distress </w:t>
      </w:r>
      <w:r w:rsidR="000F4574" w:rsidRPr="00660AA9">
        <w:rPr>
          <w:color w:val="000000" w:themeColor="text1"/>
        </w:rPr>
        <w:t xml:space="preserve">prevalence </w:t>
      </w:r>
      <w:r w:rsidR="0002680D" w:rsidRPr="00660AA9">
        <w:rPr>
          <w:color w:val="000000" w:themeColor="text1"/>
        </w:rPr>
        <w:t xml:space="preserve">and </w:t>
      </w:r>
      <w:r w:rsidR="00967510" w:rsidRPr="00660AA9">
        <w:rPr>
          <w:color w:val="000000" w:themeColor="text1"/>
        </w:rPr>
        <w:t xml:space="preserve">other </w:t>
      </w:r>
      <w:r w:rsidR="004E2075" w:rsidRPr="00660AA9">
        <w:rPr>
          <w:color w:val="000000" w:themeColor="text1"/>
        </w:rPr>
        <w:t xml:space="preserve">social determinants of health. </w:t>
      </w:r>
      <w:r w:rsidR="0059034A" w:rsidRPr="00660AA9">
        <w:rPr>
          <w:color w:val="000000" w:themeColor="text1"/>
        </w:rPr>
        <w:t xml:space="preserve">Our finding </w:t>
      </w:r>
      <w:r w:rsidR="00324BB7" w:rsidRPr="00660AA9">
        <w:rPr>
          <w:color w:val="000000" w:themeColor="text1"/>
        </w:rPr>
        <w:t xml:space="preserve">echoes previous </w:t>
      </w:r>
      <w:r w:rsidR="007227F9" w:rsidRPr="00660AA9">
        <w:rPr>
          <w:color w:val="000000" w:themeColor="text1"/>
        </w:rPr>
        <w:t xml:space="preserve">evidence </w:t>
      </w:r>
      <w:r w:rsidR="00BB7143" w:rsidRPr="00660AA9">
        <w:rPr>
          <w:color w:val="000000" w:themeColor="text1"/>
        </w:rPr>
        <w:t>and further</w:t>
      </w:r>
      <w:r w:rsidR="007227F9" w:rsidRPr="00660AA9">
        <w:rPr>
          <w:color w:val="000000" w:themeColor="text1"/>
        </w:rPr>
        <w:t xml:space="preserve"> </w:t>
      </w:r>
      <w:r w:rsidR="004775BC" w:rsidRPr="00660AA9">
        <w:rPr>
          <w:color w:val="000000" w:themeColor="text1"/>
        </w:rPr>
        <w:t>provide</w:t>
      </w:r>
      <w:r w:rsidR="00813FDA" w:rsidRPr="00660AA9">
        <w:rPr>
          <w:color w:val="000000" w:themeColor="text1"/>
        </w:rPr>
        <w:t>s</w:t>
      </w:r>
      <w:r w:rsidR="004775BC" w:rsidRPr="00660AA9">
        <w:rPr>
          <w:color w:val="000000" w:themeColor="text1"/>
        </w:rPr>
        <w:t xml:space="preserve"> an insight for </w:t>
      </w:r>
      <w:r w:rsidR="005D2907" w:rsidRPr="00660AA9">
        <w:rPr>
          <w:color w:val="000000" w:themeColor="text1"/>
        </w:rPr>
        <w:t xml:space="preserve">future </w:t>
      </w:r>
      <w:r w:rsidR="00B009C6" w:rsidRPr="00660AA9">
        <w:rPr>
          <w:color w:val="000000" w:themeColor="text1"/>
        </w:rPr>
        <w:t xml:space="preserve">tobacco-control </w:t>
      </w:r>
      <w:r w:rsidR="004775BC" w:rsidRPr="00660AA9">
        <w:rPr>
          <w:color w:val="000000" w:themeColor="text1"/>
        </w:rPr>
        <w:t>policies</w:t>
      </w:r>
      <w:r w:rsidR="00255E0E" w:rsidRPr="00660AA9">
        <w:rPr>
          <w:color w:val="000000" w:themeColor="text1"/>
        </w:rPr>
        <w:t xml:space="preserve">. As we </w:t>
      </w:r>
      <w:r w:rsidR="009D08A2" w:rsidRPr="00660AA9">
        <w:rPr>
          <w:color w:val="000000" w:themeColor="text1"/>
        </w:rPr>
        <w:t xml:space="preserve">illustrated before, </w:t>
      </w:r>
      <w:r w:rsidR="00AE23C2" w:rsidRPr="00660AA9">
        <w:rPr>
          <w:color w:val="000000" w:themeColor="text1"/>
        </w:rPr>
        <w:t xml:space="preserve">a </w:t>
      </w:r>
      <w:r w:rsidR="00137BF6" w:rsidRPr="00660AA9">
        <w:rPr>
          <w:color w:val="000000" w:themeColor="text1"/>
        </w:rPr>
        <w:t xml:space="preserve">new </w:t>
      </w:r>
      <w:r w:rsidR="00882455" w:rsidRPr="00660AA9">
        <w:rPr>
          <w:color w:val="000000" w:themeColor="text1"/>
        </w:rPr>
        <w:t xml:space="preserve">direction for </w:t>
      </w:r>
      <w:r w:rsidR="00094DBF" w:rsidRPr="00660AA9">
        <w:rPr>
          <w:color w:val="000000" w:themeColor="text1"/>
        </w:rPr>
        <w:t>tobacco</w:t>
      </w:r>
      <w:r w:rsidR="00A97DF5">
        <w:rPr>
          <w:color w:val="000000" w:themeColor="text1"/>
        </w:rPr>
        <w:t xml:space="preserve"> </w:t>
      </w:r>
      <w:r w:rsidR="00094DBF" w:rsidRPr="00660AA9">
        <w:rPr>
          <w:color w:val="000000" w:themeColor="text1"/>
        </w:rPr>
        <w:t xml:space="preserve">control </w:t>
      </w:r>
      <w:r w:rsidR="00955B95" w:rsidRPr="00660AA9">
        <w:rPr>
          <w:color w:val="000000" w:themeColor="text1"/>
        </w:rPr>
        <w:t xml:space="preserve">policies </w:t>
      </w:r>
      <w:r w:rsidR="009460A8" w:rsidRPr="00660AA9">
        <w:rPr>
          <w:color w:val="000000" w:themeColor="text1"/>
        </w:rPr>
        <w:t xml:space="preserve">is to </w:t>
      </w:r>
      <w:r w:rsidR="00F14B36" w:rsidRPr="00660AA9">
        <w:rPr>
          <w:color w:val="000000" w:themeColor="text1"/>
        </w:rPr>
        <w:t xml:space="preserve">increase </w:t>
      </w:r>
      <w:r w:rsidR="00A32407" w:rsidRPr="00660AA9">
        <w:rPr>
          <w:color w:val="000000" w:themeColor="text1"/>
        </w:rPr>
        <w:t>regional living standard</w:t>
      </w:r>
      <w:r w:rsidR="003E5143" w:rsidRPr="00660AA9">
        <w:rPr>
          <w:color w:val="000000" w:themeColor="text1"/>
        </w:rPr>
        <w:t xml:space="preserve">s. </w:t>
      </w:r>
      <w:r w:rsidR="006F1912" w:rsidRPr="00660AA9">
        <w:rPr>
          <w:color w:val="000000" w:themeColor="text1"/>
        </w:rPr>
        <w:t>Incre</w:t>
      </w:r>
      <w:r w:rsidR="00693921" w:rsidRPr="00660AA9">
        <w:rPr>
          <w:color w:val="000000" w:themeColor="text1"/>
        </w:rPr>
        <w:t xml:space="preserve">asing </w:t>
      </w:r>
      <w:r w:rsidR="003B6AEB" w:rsidRPr="00660AA9">
        <w:rPr>
          <w:color w:val="000000" w:themeColor="text1"/>
        </w:rPr>
        <w:t>living standards</w:t>
      </w:r>
      <w:r w:rsidR="005559C0" w:rsidRPr="00660AA9">
        <w:rPr>
          <w:color w:val="000000" w:themeColor="text1"/>
        </w:rPr>
        <w:t xml:space="preserve"> </w:t>
      </w:r>
      <w:r w:rsidR="00F64F8F" w:rsidRPr="00660AA9">
        <w:rPr>
          <w:color w:val="000000" w:themeColor="text1"/>
        </w:rPr>
        <w:t xml:space="preserve">by </w:t>
      </w:r>
      <w:r w:rsidR="00581A4F" w:rsidRPr="00660AA9">
        <w:rPr>
          <w:color w:val="000000" w:themeColor="text1"/>
        </w:rPr>
        <w:t>focusing on economic growth</w:t>
      </w:r>
      <w:r w:rsidR="009B6285" w:rsidRPr="00660AA9">
        <w:rPr>
          <w:color w:val="000000" w:themeColor="text1"/>
        </w:rPr>
        <w:t xml:space="preserve"> </w:t>
      </w:r>
      <w:r w:rsidR="009575F0" w:rsidRPr="00660AA9">
        <w:rPr>
          <w:color w:val="000000" w:themeColor="text1"/>
        </w:rPr>
        <w:t xml:space="preserve">might not </w:t>
      </w:r>
      <w:r w:rsidR="00AD0673" w:rsidRPr="00660AA9">
        <w:rPr>
          <w:color w:val="000000" w:themeColor="text1"/>
        </w:rPr>
        <w:t xml:space="preserve">be </w:t>
      </w:r>
      <w:r w:rsidR="00C337BE" w:rsidRPr="00660AA9">
        <w:rPr>
          <w:color w:val="000000" w:themeColor="text1"/>
        </w:rPr>
        <w:t>sufficient</w:t>
      </w:r>
      <w:r w:rsidR="00F25310" w:rsidRPr="00660AA9">
        <w:rPr>
          <w:color w:val="000000" w:themeColor="text1"/>
        </w:rPr>
        <w:t xml:space="preserve">; </w:t>
      </w:r>
      <w:r w:rsidR="00F11000" w:rsidRPr="00660AA9">
        <w:rPr>
          <w:color w:val="000000" w:themeColor="text1"/>
        </w:rPr>
        <w:t xml:space="preserve">promoting </w:t>
      </w:r>
      <w:r w:rsidR="007C3DE3" w:rsidRPr="00660AA9">
        <w:rPr>
          <w:color w:val="000000" w:themeColor="text1"/>
        </w:rPr>
        <w:t xml:space="preserve">work-life balance </w:t>
      </w:r>
      <w:r w:rsidR="00C66A3C" w:rsidRPr="00660AA9">
        <w:rPr>
          <w:color w:val="000000" w:themeColor="text1"/>
        </w:rPr>
        <w:t xml:space="preserve">in the workforce </w:t>
      </w:r>
      <w:r w:rsidR="000A5118" w:rsidRPr="00576508">
        <w:rPr>
          <w:color w:val="000000" w:themeColor="text1"/>
        </w:rPr>
        <w:t>and improv</w:t>
      </w:r>
      <w:r w:rsidR="00A97DF5">
        <w:rPr>
          <w:color w:val="000000" w:themeColor="text1"/>
        </w:rPr>
        <w:t>ing</w:t>
      </w:r>
      <w:r w:rsidR="000A5118" w:rsidRPr="00576508">
        <w:rPr>
          <w:color w:val="000000" w:themeColor="text1"/>
        </w:rPr>
        <w:t xml:space="preserve"> overall well-being </w:t>
      </w:r>
      <w:r w:rsidR="000253A9" w:rsidRPr="00660AA9">
        <w:rPr>
          <w:color w:val="000000" w:themeColor="text1"/>
        </w:rPr>
        <w:t xml:space="preserve">could be a </w:t>
      </w:r>
      <w:r w:rsidR="00AD5920" w:rsidRPr="00660AA9">
        <w:rPr>
          <w:color w:val="000000" w:themeColor="text1"/>
        </w:rPr>
        <w:t>promising strategy</w:t>
      </w:r>
      <w:r w:rsidR="00292F2C" w:rsidRPr="00660AA9">
        <w:rPr>
          <w:color w:val="000000" w:themeColor="text1"/>
        </w:rPr>
        <w:t>.</w:t>
      </w:r>
      <w:r w:rsidR="00292F2C" w:rsidRPr="00660AA9">
        <w:rPr>
          <w:color w:val="000000" w:themeColor="text1"/>
        </w:rPr>
        <w:fldChar w:fldCharType="begin"/>
      </w:r>
      <w:r w:rsidR="00856272" w:rsidRPr="00660AA9">
        <w:rPr>
          <w:color w:val="000000" w:themeColor="text1"/>
        </w:rPr>
        <w:instrText xml:space="preserve"> ADDIN EN.CITE &lt;EndNote&gt;&lt;Cite&gt;&lt;Author&gt;Haar&lt;/Author&gt;&lt;Year&gt;2014&lt;/Year&gt;&lt;RecNum&gt;46&lt;/RecNum&gt;&lt;DisplayText&gt;&lt;style face="superscript"&gt;48&lt;/style&gt;&lt;/DisplayText&gt;&lt;record&gt;&lt;rec-number&gt;46&lt;/rec-number&gt;&lt;foreign-keys&gt;&lt;key app="EN" db-id="waaz0zxfzefzp8e9xwq5d0agdersessr552z" timestamp="1617466001"&gt;46&lt;/key&gt;&lt;/foreign-keys&gt;&lt;ref-type name="Journal Article"&gt;17&lt;/ref-type&gt;&lt;contributors&gt;&lt;authors&gt;&lt;author&gt;Haar, Jarrod M.&lt;/author&gt;&lt;author&gt;Russo, Marcello&lt;/author&gt;&lt;author&gt;Suñe, Albert&lt;/author&gt;&lt;author&gt;Ollier-Malaterre, Ariane&lt;/author&gt;&lt;/authors&gt;&lt;/contributors&gt;&lt;titles&gt;&lt;title&gt;Outcomes of work–life balance on job satisfaction, life satisfaction and mental health: A study across seven cultures&lt;/title&gt;&lt;secondary-title&gt;Journal of Vocational Behavior&lt;/secondary-title&gt;&lt;/titles&gt;&lt;periodical&gt;&lt;full-title&gt;Journal of Vocational Behavior&lt;/full-title&gt;&lt;/periodical&gt;&lt;pages&gt;361-373&lt;/pages&gt;&lt;volume&gt;85&lt;/volume&gt;&lt;number&gt;3&lt;/number&gt;&lt;keywords&gt;&lt;keyword&gt;Work–life balance&lt;/keyword&gt;&lt;keyword&gt;Collectivism&lt;/keyword&gt;&lt;keyword&gt;Gender egalitarianism&lt;/keyword&gt;&lt;keyword&gt;Cross-cultural&lt;/keyword&gt;&lt;keyword&gt;Job satisfaction&lt;/keyword&gt;&lt;keyword&gt;Well-being&lt;/keyword&gt;&lt;/keywords&gt;&lt;dates&gt;&lt;year&gt;2014&lt;/year&gt;&lt;pub-dates&gt;&lt;date&gt;2014/12/01/&lt;/date&gt;&lt;/pub-dates&gt;&lt;/dates&gt;&lt;isbn&gt;0001-8791&lt;/isbn&gt;&lt;urls&gt;&lt;related-urls&gt;&lt;url&gt;https://www.sciencedirect.com/science/article/pii/S0001879114001110&lt;/url&gt;&lt;/related-urls&gt;&lt;/urls&gt;&lt;electronic-resource-num&gt;https://doi.org/10.1016/j.jvb.2014.08.010&lt;/electronic-resource-num&gt;&lt;/record&gt;&lt;/Cite&gt;&lt;/EndNote&gt;</w:instrText>
      </w:r>
      <w:r w:rsidR="00292F2C" w:rsidRPr="00660AA9">
        <w:rPr>
          <w:color w:val="000000" w:themeColor="text1"/>
        </w:rPr>
        <w:fldChar w:fldCharType="separate"/>
      </w:r>
      <w:r w:rsidR="00856272" w:rsidRPr="00660AA9">
        <w:rPr>
          <w:noProof/>
          <w:color w:val="000000" w:themeColor="text1"/>
          <w:vertAlign w:val="superscript"/>
        </w:rPr>
        <w:t>48</w:t>
      </w:r>
      <w:r w:rsidR="00292F2C" w:rsidRPr="00660AA9">
        <w:rPr>
          <w:color w:val="000000" w:themeColor="text1"/>
        </w:rPr>
        <w:fldChar w:fldCharType="end"/>
      </w:r>
      <w:r w:rsidR="00292F2C" w:rsidRPr="00660AA9">
        <w:rPr>
          <w:color w:val="000000" w:themeColor="text1"/>
        </w:rPr>
        <w:t xml:space="preserve"> </w:t>
      </w:r>
      <w:r w:rsidR="00AC1DFE" w:rsidRPr="00660AA9">
        <w:rPr>
          <w:color w:val="000000" w:themeColor="text1"/>
        </w:rPr>
        <w:t xml:space="preserve"> </w:t>
      </w:r>
    </w:p>
    <w:p w14:paraId="7388374F" w14:textId="6685514F" w:rsidR="00541E14" w:rsidRPr="00660AA9" w:rsidRDefault="00541E14" w:rsidP="008C19A1">
      <w:pPr>
        <w:pStyle w:val="Heading1"/>
        <w:spacing w:before="48" w:beforeAutospacing="0" w:after="84" w:afterAutospacing="0" w:line="480" w:lineRule="auto"/>
        <w:rPr>
          <w:rFonts w:ascii="Helvetica Neue" w:hAnsi="Helvetica Neue"/>
          <w:color w:val="333333"/>
          <w:sz w:val="24"/>
          <w:szCs w:val="24"/>
        </w:rPr>
      </w:pPr>
    </w:p>
    <w:p w14:paraId="7CCBB72D" w14:textId="1BA55CF0" w:rsidR="00D96DF6" w:rsidRPr="008C19A1" w:rsidRDefault="00A97DF5" w:rsidP="008C19A1">
      <w:pPr>
        <w:spacing w:line="480" w:lineRule="auto"/>
        <w:rPr>
          <w:b/>
          <w:color w:val="000000" w:themeColor="text1"/>
        </w:rPr>
      </w:pPr>
      <w:r w:rsidRPr="008C19A1">
        <w:rPr>
          <w:b/>
          <w:color w:val="000000" w:themeColor="text1"/>
        </w:rPr>
        <w:t>L</w:t>
      </w:r>
      <w:r w:rsidR="00D96DF6" w:rsidRPr="008C19A1">
        <w:rPr>
          <w:b/>
          <w:color w:val="000000" w:themeColor="text1"/>
        </w:rPr>
        <w:t>imitations</w:t>
      </w:r>
    </w:p>
    <w:p w14:paraId="7A5D8A7A" w14:textId="26214348" w:rsidR="004F1DD6" w:rsidRPr="00576508" w:rsidRDefault="004F1DD6" w:rsidP="008C19A1">
      <w:pPr>
        <w:spacing w:line="480" w:lineRule="auto"/>
      </w:pPr>
      <w:r>
        <w:t xml:space="preserve">This study has </w:t>
      </w:r>
      <w:r w:rsidR="00D756F3">
        <w:t>several limitations</w:t>
      </w:r>
      <w:r w:rsidR="004D73BD">
        <w:t>.</w:t>
      </w:r>
      <w:r w:rsidR="00D41143">
        <w:t xml:space="preserve"> </w:t>
      </w:r>
      <w:r w:rsidR="004D73BD">
        <w:t xml:space="preserve">First, </w:t>
      </w:r>
      <w:r w:rsidR="009A39F9">
        <w:t xml:space="preserve">the </w:t>
      </w:r>
      <w:r w:rsidR="00F91D81">
        <w:t xml:space="preserve">information </w:t>
      </w:r>
      <w:r w:rsidR="00A02571">
        <w:t>regarding the TROs</w:t>
      </w:r>
      <w:r w:rsidR="00F74411">
        <w:t xml:space="preserve"> </w:t>
      </w:r>
      <w:r w:rsidR="00B72D54">
        <w:t xml:space="preserve">might not </w:t>
      </w:r>
      <w:r w:rsidR="00C557C0">
        <w:t xml:space="preserve">be </w:t>
      </w:r>
      <w:r w:rsidR="00A97DF5">
        <w:t xml:space="preserve">the </w:t>
      </w:r>
      <w:r w:rsidR="005C610E">
        <w:t>most up</w:t>
      </w:r>
      <w:r w:rsidR="00A97DF5">
        <w:t>-to-</w:t>
      </w:r>
      <w:r w:rsidR="005C610E">
        <w:t>date</w:t>
      </w:r>
      <w:r w:rsidR="00BB1924">
        <w:t xml:space="preserve"> (i.e., </w:t>
      </w:r>
      <w:r w:rsidR="003C35F6">
        <w:t xml:space="preserve">there could be some </w:t>
      </w:r>
      <w:r w:rsidR="00BB5DAA">
        <w:t xml:space="preserve">TROs opened </w:t>
      </w:r>
      <w:r w:rsidR="004D73A3">
        <w:t xml:space="preserve">or </w:t>
      </w:r>
      <w:r w:rsidR="00D93537">
        <w:t xml:space="preserve">closed </w:t>
      </w:r>
      <w:r w:rsidR="00367EC1">
        <w:t xml:space="preserve">before </w:t>
      </w:r>
      <w:r w:rsidR="00514E56">
        <w:t xml:space="preserve">the </w:t>
      </w:r>
      <w:r w:rsidR="00677837">
        <w:t xml:space="preserve">year </w:t>
      </w:r>
      <w:r w:rsidR="000F489C">
        <w:t>2020</w:t>
      </w:r>
      <w:r w:rsidR="00BB1924">
        <w:t>)</w:t>
      </w:r>
      <w:r w:rsidR="00E75F92">
        <w:t>.</w:t>
      </w:r>
      <w:r w:rsidR="004F2988">
        <w:t xml:space="preserve"> </w:t>
      </w:r>
      <w:r w:rsidR="004002B4">
        <w:t xml:space="preserve">Second, </w:t>
      </w:r>
      <w:r w:rsidR="000B053C">
        <w:t xml:space="preserve">this study </w:t>
      </w:r>
      <w:r w:rsidR="00851D2F">
        <w:t xml:space="preserve">was </w:t>
      </w:r>
      <w:r w:rsidR="002156A8">
        <w:t>analyz</w:t>
      </w:r>
      <w:r w:rsidR="007106A6">
        <w:t xml:space="preserve">ed </w:t>
      </w:r>
      <w:r w:rsidR="00514E56">
        <w:t>at</w:t>
      </w:r>
      <w:r w:rsidR="007106A6">
        <w:t xml:space="preserve"> the </w:t>
      </w:r>
      <w:r w:rsidR="00821BCA">
        <w:t>aggre</w:t>
      </w:r>
      <w:r w:rsidR="00D16BCF">
        <w:t>g</w:t>
      </w:r>
      <w:r w:rsidR="00821BCA">
        <w:t xml:space="preserve">ated </w:t>
      </w:r>
      <w:r w:rsidR="00C36478">
        <w:t>level</w:t>
      </w:r>
      <w:r w:rsidR="00A97DF5">
        <w:t>;</w:t>
      </w:r>
      <w:r w:rsidR="006D0EC7">
        <w:t xml:space="preserve"> </w:t>
      </w:r>
      <w:r w:rsidR="006273BE">
        <w:t xml:space="preserve">we were not able to </w:t>
      </w:r>
      <w:r w:rsidR="00376CC8">
        <w:t xml:space="preserve">control for the </w:t>
      </w:r>
      <w:r w:rsidR="009329EC">
        <w:t xml:space="preserve">individual </w:t>
      </w:r>
      <w:r w:rsidR="009B7E30">
        <w:t xml:space="preserve">factors that </w:t>
      </w:r>
      <w:r w:rsidR="0052397F">
        <w:t xml:space="preserve">might </w:t>
      </w:r>
      <w:r w:rsidR="00CB741A">
        <w:t xml:space="preserve">affect </w:t>
      </w:r>
      <w:r w:rsidR="00270222">
        <w:t>cigare</w:t>
      </w:r>
      <w:r w:rsidR="00037987">
        <w:t>t</w:t>
      </w:r>
      <w:r w:rsidR="00270222">
        <w:t xml:space="preserve">te </w:t>
      </w:r>
      <w:r w:rsidR="00D3511F">
        <w:t>purchasing</w:t>
      </w:r>
      <w:r w:rsidR="00037987">
        <w:t xml:space="preserve"> behaviors </w:t>
      </w:r>
      <w:r w:rsidR="002C4904">
        <w:t>from TROs</w:t>
      </w:r>
      <w:r w:rsidR="00A9567A">
        <w:t xml:space="preserve">. </w:t>
      </w:r>
      <w:r w:rsidR="004F3302">
        <w:t>Third,</w:t>
      </w:r>
      <w:r w:rsidR="00514E56">
        <w:t xml:space="preserve"> a</w:t>
      </w:r>
      <w:r w:rsidR="004F3302">
        <w:t xml:space="preserve"> </w:t>
      </w:r>
      <w:r w:rsidR="0060407A">
        <w:t>c</w:t>
      </w:r>
      <w:r w:rsidR="00BA64F5">
        <w:t>ro</w:t>
      </w:r>
      <w:r w:rsidR="0060407A">
        <w:t xml:space="preserve">ss-sectional </w:t>
      </w:r>
      <w:r w:rsidR="009C6705">
        <w:t xml:space="preserve">study design </w:t>
      </w:r>
      <w:r w:rsidR="001C382C">
        <w:t>was used</w:t>
      </w:r>
      <w:r w:rsidR="009C6705">
        <w:t xml:space="preserve"> </w:t>
      </w:r>
      <w:r w:rsidR="0063195C">
        <w:t xml:space="preserve">and </w:t>
      </w:r>
      <w:r w:rsidR="007806D3">
        <w:t xml:space="preserve">coefficients </w:t>
      </w:r>
      <w:r w:rsidR="0088105D">
        <w:t>are prone to</w:t>
      </w:r>
      <w:r w:rsidR="00D94F17">
        <w:t xml:space="preserve"> reverse casualty and </w:t>
      </w:r>
      <w:r w:rsidR="00095A2D" w:rsidRPr="00095A2D">
        <w:t>endogeneity</w:t>
      </w:r>
      <w:r w:rsidR="00095A2D">
        <w:t xml:space="preserve">. </w:t>
      </w:r>
      <w:r w:rsidR="009A3C89">
        <w:t xml:space="preserve"> </w:t>
      </w:r>
      <w:r w:rsidR="008A31E3">
        <w:t xml:space="preserve"> </w:t>
      </w:r>
    </w:p>
    <w:p w14:paraId="0737C481" w14:textId="77777777" w:rsidR="00FC5B61" w:rsidRDefault="00FC5B61" w:rsidP="008C19A1">
      <w:pPr>
        <w:spacing w:line="480" w:lineRule="auto"/>
        <w:rPr>
          <w:color w:val="FF0000"/>
        </w:rPr>
      </w:pPr>
    </w:p>
    <w:p w14:paraId="1ACC7F1F" w14:textId="017A4436" w:rsidR="00D96DF6" w:rsidRPr="008C19A1" w:rsidRDefault="00D96DF6" w:rsidP="008C19A1">
      <w:pPr>
        <w:spacing w:line="480" w:lineRule="auto"/>
        <w:rPr>
          <w:b/>
          <w:color w:val="000000" w:themeColor="text1"/>
        </w:rPr>
      </w:pPr>
      <w:r w:rsidRPr="008C19A1">
        <w:rPr>
          <w:b/>
          <w:color w:val="000000" w:themeColor="text1"/>
        </w:rPr>
        <w:t>Conclusions</w:t>
      </w:r>
    </w:p>
    <w:p w14:paraId="179A10EA" w14:textId="6C87E8BC" w:rsidR="00B50E8B" w:rsidRDefault="00B50E8B" w:rsidP="008C19A1">
      <w:pPr>
        <w:spacing w:line="480" w:lineRule="auto"/>
        <w:rPr>
          <w:color w:val="000000" w:themeColor="text1"/>
        </w:rPr>
      </w:pPr>
      <w:r>
        <w:rPr>
          <w:color w:val="000000" w:themeColor="text1"/>
        </w:rPr>
        <w:t xml:space="preserve">Although </w:t>
      </w:r>
      <w:r w:rsidR="009242D9" w:rsidRPr="00BA0A2D">
        <w:rPr>
          <w:color w:val="000000" w:themeColor="text1"/>
        </w:rPr>
        <w:t xml:space="preserve">higher tobacco retailer outlet (TRO) density is associated with an increase in </w:t>
      </w:r>
      <w:r w:rsidR="009242D9">
        <w:rPr>
          <w:color w:val="000000" w:themeColor="text1"/>
        </w:rPr>
        <w:t xml:space="preserve">county-level </w:t>
      </w:r>
      <w:r w:rsidR="009242D9" w:rsidRPr="00BA0A2D">
        <w:rPr>
          <w:color w:val="000000" w:themeColor="text1"/>
        </w:rPr>
        <w:t>smoking prevalence</w:t>
      </w:r>
      <w:r w:rsidR="006326DB">
        <w:rPr>
          <w:color w:val="000000" w:themeColor="text1"/>
        </w:rPr>
        <w:t xml:space="preserve">, the </w:t>
      </w:r>
      <w:r w:rsidR="0078474C">
        <w:rPr>
          <w:color w:val="000000" w:themeColor="text1"/>
        </w:rPr>
        <w:t xml:space="preserve">impact </w:t>
      </w:r>
      <w:r w:rsidR="001C382C">
        <w:rPr>
          <w:color w:val="000000" w:themeColor="text1"/>
        </w:rPr>
        <w:t>of retailer</w:t>
      </w:r>
      <w:r w:rsidR="001C454C">
        <w:rPr>
          <w:color w:val="000000" w:themeColor="text1"/>
        </w:rPr>
        <w:t xml:space="preserve"> density</w:t>
      </w:r>
      <w:r w:rsidR="00A72F6A">
        <w:rPr>
          <w:color w:val="000000" w:themeColor="text1"/>
        </w:rPr>
        <w:t xml:space="preserve"> </w:t>
      </w:r>
      <w:r w:rsidR="00423CC2" w:rsidRPr="00BA0A2D">
        <w:rPr>
          <w:color w:val="000000" w:themeColor="text1"/>
        </w:rPr>
        <w:t xml:space="preserve">is largely explained by social </w:t>
      </w:r>
      <w:r w:rsidR="00423CC2" w:rsidRPr="00BA0A2D">
        <w:rPr>
          <w:color w:val="000000" w:themeColor="text1"/>
        </w:rPr>
        <w:lastRenderedPageBreak/>
        <w:t>determinants of health</w:t>
      </w:r>
      <w:r w:rsidR="006D019E">
        <w:rPr>
          <w:color w:val="000000" w:themeColor="text1"/>
        </w:rPr>
        <w:t xml:space="preserve"> and </w:t>
      </w:r>
      <w:r w:rsidR="00A10BD5">
        <w:rPr>
          <w:color w:val="000000" w:themeColor="text1"/>
        </w:rPr>
        <w:t xml:space="preserve">population </w:t>
      </w:r>
      <w:r w:rsidR="00192464">
        <w:rPr>
          <w:color w:val="000000" w:themeColor="text1"/>
        </w:rPr>
        <w:t xml:space="preserve">mental </w:t>
      </w:r>
      <w:r w:rsidR="001B4976">
        <w:rPr>
          <w:color w:val="000000" w:themeColor="text1"/>
        </w:rPr>
        <w:t>illness.</w:t>
      </w:r>
      <w:r w:rsidR="002F39ED">
        <w:rPr>
          <w:color w:val="000000" w:themeColor="text1"/>
        </w:rPr>
        <w:t xml:space="preserve"> I</w:t>
      </w:r>
      <w:r w:rsidR="002F39ED" w:rsidRPr="00BA0A2D">
        <w:rPr>
          <w:color w:val="000000" w:themeColor="text1"/>
        </w:rPr>
        <w:t>mprov</w:t>
      </w:r>
      <w:r w:rsidR="002F39ED">
        <w:rPr>
          <w:color w:val="000000" w:themeColor="text1"/>
        </w:rPr>
        <w:t>ing</w:t>
      </w:r>
      <w:r w:rsidR="002F39ED" w:rsidRPr="00BA0A2D">
        <w:rPr>
          <w:color w:val="000000" w:themeColor="text1"/>
        </w:rPr>
        <w:t xml:space="preserve"> well-being </w:t>
      </w:r>
      <w:r w:rsidR="00367153">
        <w:rPr>
          <w:color w:val="000000" w:themeColor="text1"/>
        </w:rPr>
        <w:t xml:space="preserve">at </w:t>
      </w:r>
      <w:r w:rsidR="00514E56">
        <w:rPr>
          <w:color w:val="000000" w:themeColor="text1"/>
        </w:rPr>
        <w:t xml:space="preserve">the </w:t>
      </w:r>
      <w:r w:rsidR="008E2234">
        <w:rPr>
          <w:color w:val="000000" w:themeColor="text1"/>
        </w:rPr>
        <w:t>community</w:t>
      </w:r>
      <w:r w:rsidR="00367153">
        <w:rPr>
          <w:color w:val="000000" w:themeColor="text1"/>
        </w:rPr>
        <w:t xml:space="preserve"> level </w:t>
      </w:r>
      <w:r w:rsidR="002F39ED" w:rsidRPr="00BA0A2D">
        <w:rPr>
          <w:color w:val="000000" w:themeColor="text1"/>
        </w:rPr>
        <w:t>could be a promising strategy</w:t>
      </w:r>
      <w:r w:rsidR="00FC2C32">
        <w:rPr>
          <w:color w:val="000000" w:themeColor="text1"/>
        </w:rPr>
        <w:t xml:space="preserve"> </w:t>
      </w:r>
      <w:r w:rsidR="00CA0653">
        <w:rPr>
          <w:color w:val="000000" w:themeColor="text1"/>
        </w:rPr>
        <w:t xml:space="preserve">in </w:t>
      </w:r>
      <w:r w:rsidR="00CD6E16">
        <w:rPr>
          <w:color w:val="000000" w:themeColor="text1"/>
        </w:rPr>
        <w:t xml:space="preserve">future </w:t>
      </w:r>
      <w:r w:rsidR="00CA0653">
        <w:rPr>
          <w:color w:val="000000" w:themeColor="text1"/>
        </w:rPr>
        <w:t>tobacco control</w:t>
      </w:r>
      <w:r w:rsidR="009A2710">
        <w:rPr>
          <w:color w:val="000000" w:themeColor="text1"/>
        </w:rPr>
        <w:t xml:space="preserve"> policies</w:t>
      </w:r>
      <w:r w:rsidR="00CA0653">
        <w:rPr>
          <w:color w:val="000000" w:themeColor="text1"/>
        </w:rPr>
        <w:t>.</w:t>
      </w:r>
    </w:p>
    <w:p w14:paraId="3BCA9F98" w14:textId="77777777" w:rsidR="009B3E84" w:rsidRDefault="009B3E84" w:rsidP="008C19A1">
      <w:pPr>
        <w:spacing w:line="480" w:lineRule="auto"/>
        <w:rPr>
          <w:color w:val="000000" w:themeColor="text1"/>
        </w:rPr>
      </w:pPr>
    </w:p>
    <w:p w14:paraId="5712102A" w14:textId="4DF4DE35" w:rsidR="00172920" w:rsidRPr="00576508" w:rsidRDefault="003E5D06" w:rsidP="008C19A1">
      <w:pPr>
        <w:spacing w:line="480" w:lineRule="auto"/>
        <w:rPr>
          <w:lang w:eastAsia="zh-TW"/>
        </w:rPr>
      </w:pPr>
      <w:r w:rsidRPr="008C19A1">
        <w:rPr>
          <w:b/>
          <w:color w:val="000000" w:themeColor="text1"/>
        </w:rPr>
        <w:t>References</w:t>
      </w:r>
    </w:p>
    <w:p w14:paraId="649D815A" w14:textId="77777777" w:rsidR="00647130" w:rsidRPr="00576508" w:rsidRDefault="00172920" w:rsidP="008C19A1">
      <w:pPr>
        <w:pStyle w:val="EndNoteBibliography"/>
        <w:spacing w:line="480" w:lineRule="auto"/>
        <w:ind w:left="720" w:hanging="720"/>
        <w:rPr>
          <w:noProof/>
        </w:rPr>
      </w:pPr>
      <w:r w:rsidRPr="00660AA9">
        <w:rPr>
          <w:lang w:eastAsia="zh-TW"/>
        </w:rPr>
        <w:fldChar w:fldCharType="begin"/>
      </w:r>
      <w:r w:rsidRPr="00576508">
        <w:rPr>
          <w:lang w:eastAsia="zh-TW"/>
        </w:rPr>
        <w:instrText xml:space="preserve"> ADDIN EN.REFLIST </w:instrText>
      </w:r>
      <w:r w:rsidRPr="00660AA9">
        <w:rPr>
          <w:lang w:eastAsia="zh-TW"/>
        </w:rPr>
        <w:fldChar w:fldCharType="separate"/>
      </w:r>
      <w:r w:rsidR="00647130" w:rsidRPr="00576508">
        <w:rPr>
          <w:noProof/>
        </w:rPr>
        <w:t>1.</w:t>
      </w:r>
      <w:r w:rsidR="00647130" w:rsidRPr="00576508">
        <w:rPr>
          <w:noProof/>
        </w:rPr>
        <w:tab/>
        <w:t xml:space="preserve">National Center for Chronic Disease Prevention and Health Promotion (US) Office on Smoking Health. Reports of the Surgeon General. In: </w:t>
      </w:r>
      <w:r w:rsidR="00647130" w:rsidRPr="00576508">
        <w:rPr>
          <w:i/>
          <w:noProof/>
        </w:rPr>
        <w:t>The Health Consequences of Smoking—50 Years of Progress: A Report of the Surgeon General.</w:t>
      </w:r>
      <w:r w:rsidR="00647130" w:rsidRPr="00576508">
        <w:rPr>
          <w:noProof/>
        </w:rPr>
        <w:t xml:space="preserve"> Atlanta (GA): Centers for Disease Control and Prevention (US); 2014.</w:t>
      </w:r>
    </w:p>
    <w:p w14:paraId="6446B5F7" w14:textId="77777777" w:rsidR="00647130" w:rsidRPr="00576508" w:rsidRDefault="00647130" w:rsidP="008C19A1">
      <w:pPr>
        <w:pStyle w:val="EndNoteBibliography"/>
        <w:spacing w:line="480" w:lineRule="auto"/>
        <w:ind w:left="720" w:hanging="720"/>
        <w:rPr>
          <w:noProof/>
        </w:rPr>
      </w:pPr>
      <w:r w:rsidRPr="00576508">
        <w:rPr>
          <w:noProof/>
        </w:rPr>
        <w:t>2.</w:t>
      </w:r>
      <w:r w:rsidRPr="00576508">
        <w:rPr>
          <w:noProof/>
        </w:rPr>
        <w:tab/>
        <w:t xml:space="preserve">Xu X, Bishop EE, Kennedy SM, Simpson SA, Pechacek TF. Annual healthcare spending attributable to cigarette smoking: an update. </w:t>
      </w:r>
      <w:r w:rsidRPr="00576508">
        <w:rPr>
          <w:i/>
          <w:noProof/>
        </w:rPr>
        <w:t xml:space="preserve">American journal of preventive medicine. </w:t>
      </w:r>
      <w:r w:rsidRPr="00576508">
        <w:rPr>
          <w:noProof/>
        </w:rPr>
        <w:t>2015;48(3):326-333.</w:t>
      </w:r>
    </w:p>
    <w:p w14:paraId="5EB6A56F" w14:textId="77777777" w:rsidR="00647130" w:rsidRPr="00576508" w:rsidRDefault="00647130" w:rsidP="008C19A1">
      <w:pPr>
        <w:pStyle w:val="EndNoteBibliography"/>
        <w:spacing w:line="480" w:lineRule="auto"/>
        <w:ind w:left="720" w:hanging="720"/>
        <w:rPr>
          <w:noProof/>
        </w:rPr>
      </w:pPr>
      <w:r w:rsidRPr="00576508">
        <w:rPr>
          <w:noProof/>
        </w:rPr>
        <w:t>3.</w:t>
      </w:r>
      <w:r w:rsidRPr="00576508">
        <w:rPr>
          <w:noProof/>
        </w:rPr>
        <w:tab/>
        <w:t xml:space="preserve">Goodchild M, Nargis N, Tursan d, Espaignet E. Global economic cost of smoking-attributable diseases. </w:t>
      </w:r>
      <w:r w:rsidRPr="00576508">
        <w:rPr>
          <w:i/>
          <w:noProof/>
        </w:rPr>
        <w:t xml:space="preserve">Tobacco Control. </w:t>
      </w:r>
      <w:r w:rsidRPr="00576508">
        <w:rPr>
          <w:noProof/>
        </w:rPr>
        <w:t>2018;27(1):58.</w:t>
      </w:r>
    </w:p>
    <w:p w14:paraId="2E29656B" w14:textId="77777777" w:rsidR="00647130" w:rsidRPr="00576508" w:rsidRDefault="00647130" w:rsidP="008C19A1">
      <w:pPr>
        <w:pStyle w:val="EndNoteBibliography"/>
        <w:spacing w:line="480" w:lineRule="auto"/>
        <w:ind w:left="720" w:hanging="720"/>
        <w:rPr>
          <w:noProof/>
        </w:rPr>
      </w:pPr>
      <w:r w:rsidRPr="00576508">
        <w:rPr>
          <w:noProof/>
        </w:rPr>
        <w:t>4.</w:t>
      </w:r>
      <w:r w:rsidRPr="00576508">
        <w:rPr>
          <w:noProof/>
        </w:rPr>
        <w:tab/>
        <w:t xml:space="preserve">Hiscock R, Bauld L, Amos A, Fidler JA, Munafò M. Socioeconomic status and smoking: a review. </w:t>
      </w:r>
      <w:r w:rsidRPr="00576508">
        <w:rPr>
          <w:i/>
          <w:noProof/>
        </w:rPr>
        <w:t xml:space="preserve">Annals of the New York Academy of Sciences. </w:t>
      </w:r>
      <w:r w:rsidRPr="00576508">
        <w:rPr>
          <w:noProof/>
        </w:rPr>
        <w:t>2012;1248:107-123.</w:t>
      </w:r>
    </w:p>
    <w:p w14:paraId="63978914" w14:textId="77777777" w:rsidR="00647130" w:rsidRPr="00576508" w:rsidRDefault="00647130" w:rsidP="008C19A1">
      <w:pPr>
        <w:pStyle w:val="EndNoteBibliography"/>
        <w:spacing w:line="480" w:lineRule="auto"/>
        <w:ind w:left="720" w:hanging="720"/>
        <w:rPr>
          <w:noProof/>
        </w:rPr>
      </w:pPr>
      <w:r w:rsidRPr="00576508">
        <w:rPr>
          <w:noProof/>
        </w:rPr>
        <w:t>5.</w:t>
      </w:r>
      <w:r w:rsidRPr="00576508">
        <w:rPr>
          <w:noProof/>
        </w:rPr>
        <w:tab/>
        <w:t>Huang J, King BA, Babb SD, Xu X, Hallett C, Hopkins M. Sociodemographic Disparities in Local Smoke-Free Law Coverage in 10 States. 2015;105(9):1806-1813.</w:t>
      </w:r>
    </w:p>
    <w:p w14:paraId="74EC069F" w14:textId="77777777" w:rsidR="00647130" w:rsidRPr="00576508" w:rsidRDefault="00647130" w:rsidP="008C19A1">
      <w:pPr>
        <w:pStyle w:val="EndNoteBibliography"/>
        <w:spacing w:line="480" w:lineRule="auto"/>
        <w:ind w:left="720" w:hanging="720"/>
        <w:rPr>
          <w:noProof/>
        </w:rPr>
      </w:pPr>
      <w:r w:rsidRPr="00576508">
        <w:rPr>
          <w:noProof/>
        </w:rPr>
        <w:t>6.</w:t>
      </w:r>
      <w:r w:rsidRPr="00576508">
        <w:rPr>
          <w:noProof/>
        </w:rPr>
        <w:tab/>
        <w:t xml:space="preserve">Lee JG, Sun DL, Schleicher NM, Ribisl KM, Luke DA, Henriksen L. Inequalities in tobacco outlet density by race, ethnicity and socioeconomic status, 2012, USA: results from the ASPiRE Study. </w:t>
      </w:r>
      <w:r w:rsidRPr="00576508">
        <w:rPr>
          <w:i/>
          <w:noProof/>
        </w:rPr>
        <w:t xml:space="preserve">Journal of epidemiology and community health. </w:t>
      </w:r>
      <w:r w:rsidRPr="00576508">
        <w:rPr>
          <w:noProof/>
        </w:rPr>
        <w:t>2017;71(5):487-492.</w:t>
      </w:r>
    </w:p>
    <w:p w14:paraId="2F82735A" w14:textId="77777777" w:rsidR="00647130" w:rsidRPr="00576508" w:rsidRDefault="00647130" w:rsidP="008C19A1">
      <w:pPr>
        <w:pStyle w:val="EndNoteBibliography"/>
        <w:spacing w:line="480" w:lineRule="auto"/>
        <w:ind w:left="720" w:hanging="720"/>
        <w:rPr>
          <w:noProof/>
        </w:rPr>
      </w:pPr>
      <w:r w:rsidRPr="00576508">
        <w:rPr>
          <w:noProof/>
        </w:rPr>
        <w:lastRenderedPageBreak/>
        <w:t>7.</w:t>
      </w:r>
      <w:r w:rsidRPr="00576508">
        <w:rPr>
          <w:noProof/>
        </w:rPr>
        <w:tab/>
        <w:t xml:space="preserve">Mayers RS, Wiggins LL, Fulghum FH, Peterson NA. Tobacco outlet density and demographics: a geographically weighted regression analysis. </w:t>
      </w:r>
      <w:r w:rsidRPr="00576508">
        <w:rPr>
          <w:i/>
          <w:noProof/>
        </w:rPr>
        <w:t xml:space="preserve">Prevention science : the official journal of the Society for Prevention Research. </w:t>
      </w:r>
      <w:r w:rsidRPr="00576508">
        <w:rPr>
          <w:noProof/>
        </w:rPr>
        <w:t>2012;13(5):462-471.</w:t>
      </w:r>
    </w:p>
    <w:p w14:paraId="4F809CA0" w14:textId="77777777" w:rsidR="00647130" w:rsidRPr="00576508" w:rsidRDefault="00647130" w:rsidP="008C19A1">
      <w:pPr>
        <w:pStyle w:val="EndNoteBibliography"/>
        <w:spacing w:line="480" w:lineRule="auto"/>
        <w:ind w:left="720" w:hanging="720"/>
        <w:rPr>
          <w:noProof/>
        </w:rPr>
      </w:pPr>
      <w:r w:rsidRPr="00576508">
        <w:rPr>
          <w:noProof/>
        </w:rPr>
        <w:t>8.</w:t>
      </w:r>
      <w:r w:rsidRPr="00576508">
        <w:rPr>
          <w:noProof/>
        </w:rPr>
        <w:tab/>
        <w:t xml:space="preserve">Yu D, Peterson NA, Sheffer MA, Reid RJ, Schnieder JE. Tobacco outlet density and demographics: analysing the relationships with a spatial regression approach. </w:t>
      </w:r>
      <w:r w:rsidRPr="00576508">
        <w:rPr>
          <w:i/>
          <w:noProof/>
        </w:rPr>
        <w:t xml:space="preserve">Public health. </w:t>
      </w:r>
      <w:r w:rsidRPr="00576508">
        <w:rPr>
          <w:noProof/>
        </w:rPr>
        <w:t>2010;124(7):412-416.</w:t>
      </w:r>
    </w:p>
    <w:p w14:paraId="1E98AEB6" w14:textId="77777777" w:rsidR="00647130" w:rsidRPr="00576508" w:rsidRDefault="00647130" w:rsidP="008C19A1">
      <w:pPr>
        <w:pStyle w:val="EndNoteBibliography"/>
        <w:spacing w:line="480" w:lineRule="auto"/>
        <w:ind w:left="720" w:hanging="720"/>
        <w:rPr>
          <w:noProof/>
        </w:rPr>
      </w:pPr>
      <w:r w:rsidRPr="00576508">
        <w:rPr>
          <w:noProof/>
        </w:rPr>
        <w:t>9.</w:t>
      </w:r>
      <w:r w:rsidRPr="00576508">
        <w:rPr>
          <w:noProof/>
        </w:rPr>
        <w:tab/>
        <w:t xml:space="preserve">Loomis BR, Kim AE, Goetz JL, Juster HR. Density of tobacco retailers and its association with sociodemographic characteristics of communities across New York. </w:t>
      </w:r>
      <w:r w:rsidRPr="00576508">
        <w:rPr>
          <w:i/>
          <w:noProof/>
        </w:rPr>
        <w:t xml:space="preserve">Public health. </w:t>
      </w:r>
      <w:r w:rsidRPr="00576508">
        <w:rPr>
          <w:noProof/>
        </w:rPr>
        <w:t>2013;127(4):333-338.</w:t>
      </w:r>
    </w:p>
    <w:p w14:paraId="4FF7FBA1" w14:textId="77777777" w:rsidR="00647130" w:rsidRPr="00576508" w:rsidRDefault="00647130" w:rsidP="008C19A1">
      <w:pPr>
        <w:pStyle w:val="EndNoteBibliography"/>
        <w:spacing w:line="480" w:lineRule="auto"/>
        <w:ind w:left="720" w:hanging="720"/>
        <w:rPr>
          <w:noProof/>
        </w:rPr>
      </w:pPr>
      <w:r w:rsidRPr="00576508">
        <w:rPr>
          <w:noProof/>
        </w:rPr>
        <w:t>10.</w:t>
      </w:r>
      <w:r w:rsidRPr="00576508">
        <w:rPr>
          <w:noProof/>
        </w:rPr>
        <w:tab/>
        <w:t xml:space="preserve">Fakunle DO, Milam AJ, Furr-Holden CD, Butler J, 3rd, Thorpe RJ, Jr., LaVeist TA. The inequitable distribution of tobacco outlet density: the role of income in two Black Mid-Atlantic geopolitical areas. </w:t>
      </w:r>
      <w:r w:rsidRPr="00576508">
        <w:rPr>
          <w:i/>
          <w:noProof/>
        </w:rPr>
        <w:t xml:space="preserve">Public health. </w:t>
      </w:r>
      <w:r w:rsidRPr="00576508">
        <w:rPr>
          <w:noProof/>
        </w:rPr>
        <w:t>2016;136:35-40.</w:t>
      </w:r>
    </w:p>
    <w:p w14:paraId="72E0C2D8" w14:textId="77777777" w:rsidR="00647130" w:rsidRPr="00576508" w:rsidRDefault="00647130" w:rsidP="008C19A1">
      <w:pPr>
        <w:pStyle w:val="EndNoteBibliography"/>
        <w:spacing w:line="480" w:lineRule="auto"/>
        <w:ind w:left="720" w:hanging="720"/>
        <w:rPr>
          <w:noProof/>
        </w:rPr>
      </w:pPr>
      <w:r w:rsidRPr="00576508">
        <w:rPr>
          <w:noProof/>
        </w:rPr>
        <w:t>11.</w:t>
      </w:r>
      <w:r w:rsidRPr="00576508">
        <w:rPr>
          <w:noProof/>
        </w:rPr>
        <w:tab/>
        <w:t xml:space="preserve">Kong AY, Myers AE, Isgett LF, Ribisl KM. Neighborhood racial, ethnic, and income disparities in accessibility to multiple tobacco retailers: Mecklenburg County, North Carolina, 2015. </w:t>
      </w:r>
      <w:r w:rsidRPr="00576508">
        <w:rPr>
          <w:i/>
          <w:noProof/>
        </w:rPr>
        <w:t xml:space="preserve">Preventive medicine reports. </w:t>
      </w:r>
      <w:r w:rsidRPr="00576508">
        <w:rPr>
          <w:noProof/>
        </w:rPr>
        <w:t>2020;17:101031.</w:t>
      </w:r>
    </w:p>
    <w:p w14:paraId="14BE4207" w14:textId="77777777" w:rsidR="00647130" w:rsidRPr="00576508" w:rsidRDefault="00647130" w:rsidP="008C19A1">
      <w:pPr>
        <w:pStyle w:val="EndNoteBibliography"/>
        <w:spacing w:line="480" w:lineRule="auto"/>
        <w:ind w:left="720" w:hanging="720"/>
        <w:rPr>
          <w:noProof/>
        </w:rPr>
      </w:pPr>
      <w:r w:rsidRPr="00576508">
        <w:rPr>
          <w:noProof/>
        </w:rPr>
        <w:t>12.</w:t>
      </w:r>
      <w:r w:rsidRPr="00576508">
        <w:rPr>
          <w:noProof/>
        </w:rPr>
        <w:tab/>
        <w:t xml:space="preserve">Fakunle DO, Curriero FC, Leaf PJ, Furr-Holden DM, Thorpe RJ. Black, white, or green? The effects of racial composition and socioeconomic status on neighborhood-level tobacco outlet density. </w:t>
      </w:r>
      <w:r w:rsidRPr="00576508">
        <w:rPr>
          <w:i/>
          <w:noProof/>
        </w:rPr>
        <w:t xml:space="preserve">Ethnicity &amp; health. </w:t>
      </w:r>
      <w:r w:rsidRPr="00576508">
        <w:rPr>
          <w:noProof/>
        </w:rPr>
        <w:t>2019:1-16.</w:t>
      </w:r>
    </w:p>
    <w:p w14:paraId="1C06C5FA" w14:textId="77777777" w:rsidR="00647130" w:rsidRPr="00576508" w:rsidRDefault="00647130" w:rsidP="008C19A1">
      <w:pPr>
        <w:pStyle w:val="EndNoteBibliography"/>
        <w:spacing w:line="480" w:lineRule="auto"/>
        <w:ind w:left="720" w:hanging="720"/>
        <w:rPr>
          <w:noProof/>
        </w:rPr>
      </w:pPr>
      <w:r w:rsidRPr="00576508">
        <w:rPr>
          <w:noProof/>
        </w:rPr>
        <w:t>13.</w:t>
      </w:r>
      <w:r w:rsidRPr="00576508">
        <w:rPr>
          <w:noProof/>
        </w:rPr>
        <w:tab/>
        <w:t xml:space="preserve">Seidenberg AB, Caughey RW, Rees VW, Connolly GN. Storefront cigarette advertising differs by community demographic profile. </w:t>
      </w:r>
      <w:r w:rsidRPr="00576508">
        <w:rPr>
          <w:i/>
          <w:noProof/>
        </w:rPr>
        <w:t xml:space="preserve">Am J Health Promot. </w:t>
      </w:r>
      <w:r w:rsidRPr="00576508">
        <w:rPr>
          <w:noProof/>
        </w:rPr>
        <w:t>2010;24(6):e26-e31.</w:t>
      </w:r>
    </w:p>
    <w:p w14:paraId="16AFFD5D" w14:textId="77777777" w:rsidR="00647130" w:rsidRPr="00576508" w:rsidRDefault="00647130" w:rsidP="008C19A1">
      <w:pPr>
        <w:pStyle w:val="EndNoteBibliography"/>
        <w:spacing w:line="480" w:lineRule="auto"/>
        <w:ind w:left="720" w:hanging="720"/>
        <w:rPr>
          <w:noProof/>
        </w:rPr>
      </w:pPr>
      <w:r w:rsidRPr="00576508">
        <w:rPr>
          <w:noProof/>
        </w:rPr>
        <w:t>14.</w:t>
      </w:r>
      <w:r w:rsidRPr="00576508">
        <w:rPr>
          <w:noProof/>
        </w:rPr>
        <w:tab/>
        <w:t xml:space="preserve">Young-Wolff KC, Henriksen L, Delucchi K, Prochaska JJ. Tobacco retailer proximity and density and nicotine dependence among smokers with serious mental illness. </w:t>
      </w:r>
      <w:r w:rsidRPr="00576508">
        <w:rPr>
          <w:i/>
          <w:noProof/>
        </w:rPr>
        <w:t xml:space="preserve">American journal of public health. </w:t>
      </w:r>
      <w:r w:rsidRPr="00576508">
        <w:rPr>
          <w:noProof/>
        </w:rPr>
        <w:t>2014;104(8):1454-1463.</w:t>
      </w:r>
    </w:p>
    <w:p w14:paraId="2B3B6492" w14:textId="77777777" w:rsidR="00647130" w:rsidRPr="00576508" w:rsidRDefault="00647130" w:rsidP="008C19A1">
      <w:pPr>
        <w:pStyle w:val="EndNoteBibliography"/>
        <w:spacing w:line="480" w:lineRule="auto"/>
        <w:ind w:left="720" w:hanging="720"/>
        <w:rPr>
          <w:noProof/>
        </w:rPr>
      </w:pPr>
      <w:r w:rsidRPr="00576508">
        <w:rPr>
          <w:noProof/>
        </w:rPr>
        <w:lastRenderedPageBreak/>
        <w:t>15.</w:t>
      </w:r>
      <w:r w:rsidRPr="00576508">
        <w:rPr>
          <w:noProof/>
        </w:rPr>
        <w:tab/>
        <w:t xml:space="preserve">Valiente R, Escobar F, Urtasun M, Franco M, Shortt NK, Sureda X. Tobacco retail environment and smoking: a systematic review of geographic exposure measures and implications for future studies. </w:t>
      </w:r>
      <w:r w:rsidRPr="00576508">
        <w:rPr>
          <w:i/>
          <w:noProof/>
        </w:rPr>
        <w:t xml:space="preserve">Nicotine &amp; tobacco research : official journal of the Society for Research on Nicotine and Tobacco. </w:t>
      </w:r>
      <w:r w:rsidRPr="00576508">
        <w:rPr>
          <w:noProof/>
        </w:rPr>
        <w:t>2020.</w:t>
      </w:r>
    </w:p>
    <w:p w14:paraId="1A87F362" w14:textId="77777777" w:rsidR="00647130" w:rsidRPr="00576508" w:rsidRDefault="00647130" w:rsidP="008C19A1">
      <w:pPr>
        <w:pStyle w:val="EndNoteBibliography"/>
        <w:spacing w:line="480" w:lineRule="auto"/>
        <w:ind w:left="720" w:hanging="720"/>
        <w:rPr>
          <w:noProof/>
        </w:rPr>
      </w:pPr>
      <w:r w:rsidRPr="00576508">
        <w:rPr>
          <w:noProof/>
        </w:rPr>
        <w:t>16.</w:t>
      </w:r>
      <w:r w:rsidRPr="00576508">
        <w:rPr>
          <w:noProof/>
        </w:rPr>
        <w:tab/>
        <w:t xml:space="preserve">Chaiton MO, Mecredy GC, Cohen JE, Tilson ML. Tobacco retail outlets and vulnerable populations in Ontario, Canada. </w:t>
      </w:r>
      <w:r w:rsidRPr="00576508">
        <w:rPr>
          <w:i/>
          <w:noProof/>
        </w:rPr>
        <w:t xml:space="preserve">International journal of environmental research and public health. </w:t>
      </w:r>
      <w:r w:rsidRPr="00576508">
        <w:rPr>
          <w:noProof/>
        </w:rPr>
        <w:t>2013;10(12):7299-7309.</w:t>
      </w:r>
    </w:p>
    <w:p w14:paraId="44D62005" w14:textId="77777777" w:rsidR="00647130" w:rsidRPr="00576508" w:rsidRDefault="00647130" w:rsidP="008C19A1">
      <w:pPr>
        <w:pStyle w:val="EndNoteBibliography"/>
        <w:spacing w:line="480" w:lineRule="auto"/>
        <w:ind w:left="720" w:hanging="720"/>
        <w:rPr>
          <w:noProof/>
        </w:rPr>
      </w:pPr>
      <w:r w:rsidRPr="00576508">
        <w:rPr>
          <w:noProof/>
        </w:rPr>
        <w:t>17.</w:t>
      </w:r>
      <w:r w:rsidRPr="00576508">
        <w:rPr>
          <w:noProof/>
        </w:rPr>
        <w:tab/>
        <w:t xml:space="preserve">Leatherdale ST, Strath JM. Tobacco retailer density surrounding schools and cigarette access behaviors among underage smoking students. </w:t>
      </w:r>
      <w:r w:rsidRPr="00576508">
        <w:rPr>
          <w:i/>
          <w:noProof/>
        </w:rPr>
        <w:t xml:space="preserve">Annals of behavioral medicine : a publication of the Society of Behavioral Medicine. </w:t>
      </w:r>
      <w:r w:rsidRPr="00576508">
        <w:rPr>
          <w:noProof/>
        </w:rPr>
        <w:t>2007;33(1):105-111.</w:t>
      </w:r>
    </w:p>
    <w:p w14:paraId="57F5C14D" w14:textId="77777777" w:rsidR="00647130" w:rsidRPr="00576508" w:rsidRDefault="00647130" w:rsidP="008C19A1">
      <w:pPr>
        <w:pStyle w:val="EndNoteBibliography"/>
        <w:spacing w:line="480" w:lineRule="auto"/>
        <w:ind w:left="720" w:hanging="720"/>
        <w:rPr>
          <w:noProof/>
        </w:rPr>
      </w:pPr>
      <w:r w:rsidRPr="00576508">
        <w:rPr>
          <w:noProof/>
        </w:rPr>
        <w:t>18.</w:t>
      </w:r>
      <w:r w:rsidRPr="00576508">
        <w:rPr>
          <w:noProof/>
        </w:rPr>
        <w:tab/>
        <w:t xml:space="preserve">Chan WC, Leatherdale ST. Tobacco retailer density surrounding schools and youth smoking behaviour: a multi-level analysis. </w:t>
      </w:r>
      <w:r w:rsidRPr="00576508">
        <w:rPr>
          <w:i/>
          <w:noProof/>
        </w:rPr>
        <w:t xml:space="preserve">Tobacco induced diseases. </w:t>
      </w:r>
      <w:r w:rsidRPr="00576508">
        <w:rPr>
          <w:noProof/>
        </w:rPr>
        <w:t>2011;9(1):9.</w:t>
      </w:r>
    </w:p>
    <w:p w14:paraId="78F2B481" w14:textId="77777777" w:rsidR="00647130" w:rsidRPr="00576508" w:rsidRDefault="00647130" w:rsidP="008C19A1">
      <w:pPr>
        <w:pStyle w:val="EndNoteBibliography"/>
        <w:spacing w:line="480" w:lineRule="auto"/>
        <w:ind w:left="720" w:hanging="720"/>
        <w:rPr>
          <w:noProof/>
        </w:rPr>
      </w:pPr>
      <w:r w:rsidRPr="00576508">
        <w:rPr>
          <w:noProof/>
        </w:rPr>
        <w:t>19.</w:t>
      </w:r>
      <w:r w:rsidRPr="00576508">
        <w:rPr>
          <w:noProof/>
        </w:rPr>
        <w:tab/>
        <w:t xml:space="preserve">Shareck M, Kestens Y, Vallée J, Datta G, Frohlich KL. The added value of accounting for activity space when examining the association between tobacco retailer availability and smoking among young adults. </w:t>
      </w:r>
      <w:r w:rsidRPr="00576508">
        <w:rPr>
          <w:i/>
          <w:noProof/>
        </w:rPr>
        <w:t xml:space="preserve">Tob Control. </w:t>
      </w:r>
      <w:r w:rsidRPr="00576508">
        <w:rPr>
          <w:noProof/>
        </w:rPr>
        <w:t>2016;25(4):406-412.</w:t>
      </w:r>
    </w:p>
    <w:p w14:paraId="745400B9" w14:textId="77777777" w:rsidR="00647130" w:rsidRPr="00576508" w:rsidRDefault="00647130" w:rsidP="008C19A1">
      <w:pPr>
        <w:pStyle w:val="EndNoteBibliography"/>
        <w:spacing w:line="480" w:lineRule="auto"/>
        <w:ind w:left="720" w:hanging="720"/>
        <w:rPr>
          <w:noProof/>
        </w:rPr>
      </w:pPr>
      <w:r w:rsidRPr="00576508">
        <w:rPr>
          <w:noProof/>
        </w:rPr>
        <w:t>20.</w:t>
      </w:r>
      <w:r w:rsidRPr="00576508">
        <w:rPr>
          <w:noProof/>
        </w:rPr>
        <w:tab/>
        <w:t xml:space="preserve">Shareck M, Datta GD, Vallée J, Kestens Y, Frohlich KL. Is Smoking Cessation in Young Adults Associated With Tobacco Retailer Availability in Their Activity Space? </w:t>
      </w:r>
      <w:r w:rsidRPr="00576508">
        <w:rPr>
          <w:i/>
          <w:noProof/>
        </w:rPr>
        <w:t xml:space="preserve">Nicotine &amp; tobacco research : official journal of the Society for Research on Nicotine and Tobacco. </w:t>
      </w:r>
      <w:r w:rsidRPr="00576508">
        <w:rPr>
          <w:noProof/>
        </w:rPr>
        <w:t>2020;22(4):512-521.</w:t>
      </w:r>
    </w:p>
    <w:p w14:paraId="5E2984B3" w14:textId="77777777" w:rsidR="00647130" w:rsidRPr="00576508" w:rsidRDefault="00647130" w:rsidP="008C19A1">
      <w:pPr>
        <w:pStyle w:val="EndNoteBibliography"/>
        <w:spacing w:line="480" w:lineRule="auto"/>
        <w:ind w:left="720" w:hanging="720"/>
        <w:rPr>
          <w:noProof/>
        </w:rPr>
      </w:pPr>
      <w:r w:rsidRPr="00576508">
        <w:rPr>
          <w:noProof/>
        </w:rPr>
        <w:t>21.</w:t>
      </w:r>
      <w:r w:rsidRPr="00576508">
        <w:rPr>
          <w:noProof/>
        </w:rPr>
        <w:tab/>
        <w:t xml:space="preserve">Larsen K, To T, Irving HM, et al. Smoking and binge-drinking among adolescents, Ontario, Canada: Does the school neighbourhood matter? </w:t>
      </w:r>
      <w:r w:rsidRPr="00576508">
        <w:rPr>
          <w:i/>
          <w:noProof/>
        </w:rPr>
        <w:t xml:space="preserve">Health &amp; place. </w:t>
      </w:r>
      <w:r w:rsidRPr="00576508">
        <w:rPr>
          <w:noProof/>
        </w:rPr>
        <w:t>2017;47:108-114.</w:t>
      </w:r>
    </w:p>
    <w:p w14:paraId="71117588" w14:textId="77777777" w:rsidR="00647130" w:rsidRPr="00576508" w:rsidRDefault="00647130" w:rsidP="008C19A1">
      <w:pPr>
        <w:pStyle w:val="EndNoteBibliography"/>
        <w:spacing w:line="480" w:lineRule="auto"/>
        <w:ind w:left="720" w:hanging="720"/>
        <w:rPr>
          <w:noProof/>
        </w:rPr>
      </w:pPr>
      <w:r w:rsidRPr="00576508">
        <w:rPr>
          <w:noProof/>
        </w:rPr>
        <w:lastRenderedPageBreak/>
        <w:t>22.</w:t>
      </w:r>
      <w:r w:rsidRPr="00576508">
        <w:rPr>
          <w:noProof/>
        </w:rPr>
        <w:tab/>
        <w:t xml:space="preserve">Kirst M, Chaiton M, O'Campo P. Tobacco outlet density, neighbourhood stressors and smoking prevalence in Toronto, Canada. </w:t>
      </w:r>
      <w:r w:rsidRPr="00576508">
        <w:rPr>
          <w:i/>
          <w:noProof/>
        </w:rPr>
        <w:t xml:space="preserve">Health &amp; place. </w:t>
      </w:r>
      <w:r w:rsidRPr="00576508">
        <w:rPr>
          <w:noProof/>
        </w:rPr>
        <w:t>2019;58:102171.</w:t>
      </w:r>
    </w:p>
    <w:p w14:paraId="05A1AF38" w14:textId="77777777" w:rsidR="00647130" w:rsidRPr="00576508" w:rsidRDefault="00647130" w:rsidP="008C19A1">
      <w:pPr>
        <w:pStyle w:val="EndNoteBibliography"/>
        <w:spacing w:line="480" w:lineRule="auto"/>
        <w:ind w:left="720" w:hanging="720"/>
        <w:rPr>
          <w:noProof/>
        </w:rPr>
      </w:pPr>
      <w:r w:rsidRPr="00576508">
        <w:rPr>
          <w:noProof/>
        </w:rPr>
        <w:t>23.</w:t>
      </w:r>
      <w:r w:rsidRPr="00576508">
        <w:rPr>
          <w:noProof/>
        </w:rPr>
        <w:tab/>
        <w:t xml:space="preserve">Clemens T, Dibben C, Pearce J, Shortt NK. Neighbourhood tobacco supply and individual maternal smoking during pregnancy: a fixed-effects longitudinal analysis using routine data. </w:t>
      </w:r>
      <w:r w:rsidRPr="00576508">
        <w:rPr>
          <w:i/>
          <w:noProof/>
        </w:rPr>
        <w:t xml:space="preserve">Tob Control. </w:t>
      </w:r>
      <w:r w:rsidRPr="00576508">
        <w:rPr>
          <w:noProof/>
        </w:rPr>
        <w:t>2018;29(1):7-14.</w:t>
      </w:r>
    </w:p>
    <w:p w14:paraId="62FACAB8" w14:textId="77777777" w:rsidR="00647130" w:rsidRPr="00576508" w:rsidRDefault="00647130" w:rsidP="008C19A1">
      <w:pPr>
        <w:pStyle w:val="EndNoteBibliography"/>
        <w:spacing w:line="480" w:lineRule="auto"/>
        <w:ind w:left="720" w:hanging="720"/>
        <w:rPr>
          <w:noProof/>
        </w:rPr>
      </w:pPr>
      <w:r w:rsidRPr="00576508">
        <w:rPr>
          <w:noProof/>
        </w:rPr>
        <w:t>24.</w:t>
      </w:r>
      <w:r w:rsidRPr="00576508">
        <w:rPr>
          <w:noProof/>
        </w:rPr>
        <w:tab/>
        <w:t xml:space="preserve">Shortt NK, Tisch C, Pearce J, Richardson EA, Mitchell R. The density of tobacco retailers in home and school environments and relationship with adolescent smoking behaviours in Scotland. </w:t>
      </w:r>
      <w:r w:rsidRPr="00576508">
        <w:rPr>
          <w:i/>
          <w:noProof/>
        </w:rPr>
        <w:t xml:space="preserve">Tob Control. </w:t>
      </w:r>
      <w:r w:rsidRPr="00576508">
        <w:rPr>
          <w:noProof/>
        </w:rPr>
        <w:t>2016;25(1):75-82.</w:t>
      </w:r>
    </w:p>
    <w:p w14:paraId="039C4CFC" w14:textId="77777777" w:rsidR="00647130" w:rsidRPr="00576508" w:rsidRDefault="00647130" w:rsidP="008C19A1">
      <w:pPr>
        <w:pStyle w:val="EndNoteBibliography"/>
        <w:spacing w:line="480" w:lineRule="auto"/>
        <w:ind w:left="720" w:hanging="720"/>
        <w:rPr>
          <w:noProof/>
        </w:rPr>
      </w:pPr>
      <w:r w:rsidRPr="00576508">
        <w:rPr>
          <w:noProof/>
        </w:rPr>
        <w:t>25.</w:t>
      </w:r>
      <w:r w:rsidRPr="00576508">
        <w:rPr>
          <w:noProof/>
        </w:rPr>
        <w:tab/>
        <w:t xml:space="preserve">Pearce J, Rind E, Shortt N, Tisch C, Mitchell R. Tobacco Retail Environments and Social Inequalities in Individual-Level Smoking and Cessation Among Scottish Adults. </w:t>
      </w:r>
      <w:r w:rsidRPr="00576508">
        <w:rPr>
          <w:i/>
          <w:noProof/>
        </w:rPr>
        <w:t xml:space="preserve">Nicotine &amp; tobacco research : official journal of the Society for Research on Nicotine and Tobacco. </w:t>
      </w:r>
      <w:r w:rsidRPr="00576508">
        <w:rPr>
          <w:noProof/>
        </w:rPr>
        <w:t>2016;18(2):138-146.</w:t>
      </w:r>
    </w:p>
    <w:p w14:paraId="68F7724E" w14:textId="77777777" w:rsidR="00647130" w:rsidRPr="00576508" w:rsidRDefault="00647130" w:rsidP="008C19A1">
      <w:pPr>
        <w:pStyle w:val="EndNoteBibliography"/>
        <w:spacing w:line="480" w:lineRule="auto"/>
        <w:ind w:left="720" w:hanging="720"/>
        <w:rPr>
          <w:noProof/>
        </w:rPr>
      </w:pPr>
      <w:r w:rsidRPr="00576508">
        <w:rPr>
          <w:noProof/>
        </w:rPr>
        <w:t>26.</w:t>
      </w:r>
      <w:r w:rsidRPr="00576508">
        <w:rPr>
          <w:noProof/>
        </w:rPr>
        <w:tab/>
        <w:t xml:space="preserve">Marsh L, Doscher C, Robertson LA. Characteristics of tobacco retailers in New Zealand. </w:t>
      </w:r>
      <w:r w:rsidRPr="00576508">
        <w:rPr>
          <w:i/>
          <w:noProof/>
        </w:rPr>
        <w:t xml:space="preserve">Health &amp; place. </w:t>
      </w:r>
      <w:r w:rsidRPr="00576508">
        <w:rPr>
          <w:noProof/>
        </w:rPr>
        <w:t>2013;23:165-170.</w:t>
      </w:r>
    </w:p>
    <w:p w14:paraId="609EDB76" w14:textId="77777777" w:rsidR="00647130" w:rsidRPr="00576508" w:rsidRDefault="00647130" w:rsidP="008C19A1">
      <w:pPr>
        <w:pStyle w:val="EndNoteBibliography"/>
        <w:spacing w:line="480" w:lineRule="auto"/>
        <w:ind w:left="720" w:hanging="720"/>
        <w:rPr>
          <w:noProof/>
        </w:rPr>
      </w:pPr>
      <w:r w:rsidRPr="00576508">
        <w:rPr>
          <w:noProof/>
        </w:rPr>
        <w:t>27.</w:t>
      </w:r>
      <w:r w:rsidRPr="00576508">
        <w:rPr>
          <w:noProof/>
        </w:rPr>
        <w:tab/>
        <w:t xml:space="preserve">Henriksen L, Feighery EC, Schleicher NC, Cowling DW, Kline RS, Fortmann SP. Is adolescent smoking related to the density and proximity of tobacco outlets and retail cigarette advertising near schools? </w:t>
      </w:r>
      <w:r w:rsidRPr="00576508">
        <w:rPr>
          <w:i/>
          <w:noProof/>
        </w:rPr>
        <w:t xml:space="preserve">Preventive medicine. </w:t>
      </w:r>
      <w:r w:rsidRPr="00576508">
        <w:rPr>
          <w:noProof/>
        </w:rPr>
        <w:t>2008;47(2):210-214.</w:t>
      </w:r>
    </w:p>
    <w:p w14:paraId="26776CA5" w14:textId="77777777" w:rsidR="00647130" w:rsidRPr="00576508" w:rsidRDefault="00647130" w:rsidP="008C19A1">
      <w:pPr>
        <w:pStyle w:val="EndNoteBibliography"/>
        <w:spacing w:line="480" w:lineRule="auto"/>
        <w:ind w:left="720" w:hanging="720"/>
        <w:rPr>
          <w:noProof/>
        </w:rPr>
      </w:pPr>
      <w:r w:rsidRPr="00576508">
        <w:rPr>
          <w:noProof/>
        </w:rPr>
        <w:t>28.</w:t>
      </w:r>
      <w:r w:rsidRPr="00576508">
        <w:rPr>
          <w:noProof/>
        </w:rPr>
        <w:tab/>
        <w:t xml:space="preserve">Schleicher NC, Johnson TO, Fortmann SP, Henriksen L. Tobacco outlet density near home and school: Associations with smoking and norms among US teens. </w:t>
      </w:r>
      <w:r w:rsidRPr="00576508">
        <w:rPr>
          <w:i/>
          <w:noProof/>
        </w:rPr>
        <w:t xml:space="preserve">Preventive medicine. </w:t>
      </w:r>
      <w:r w:rsidRPr="00576508">
        <w:rPr>
          <w:noProof/>
        </w:rPr>
        <w:t>2016;91:287-293.</w:t>
      </w:r>
    </w:p>
    <w:p w14:paraId="68E5440C" w14:textId="77777777" w:rsidR="00647130" w:rsidRPr="00576508" w:rsidRDefault="00647130" w:rsidP="008C19A1">
      <w:pPr>
        <w:pStyle w:val="EndNoteBibliography"/>
        <w:spacing w:line="480" w:lineRule="auto"/>
        <w:ind w:left="720" w:hanging="720"/>
        <w:rPr>
          <w:noProof/>
        </w:rPr>
      </w:pPr>
      <w:r w:rsidRPr="00576508">
        <w:rPr>
          <w:noProof/>
        </w:rPr>
        <w:t>29.</w:t>
      </w:r>
      <w:r w:rsidRPr="00576508">
        <w:rPr>
          <w:noProof/>
        </w:rPr>
        <w:tab/>
        <w:t xml:space="preserve">Golden SD, Kuo TM, Kong AY, Baggett CD, Henriksen L, Ribisl KM. County-level associations between tobacco retailer density and smoking prevalence in the USA, 2012. </w:t>
      </w:r>
      <w:r w:rsidRPr="00576508">
        <w:rPr>
          <w:i/>
          <w:noProof/>
        </w:rPr>
        <w:t xml:space="preserve">Preventive medicine reports. </w:t>
      </w:r>
      <w:r w:rsidRPr="00576508">
        <w:rPr>
          <w:noProof/>
        </w:rPr>
        <w:t>2020;17:101005.</w:t>
      </w:r>
    </w:p>
    <w:p w14:paraId="786C1ABF" w14:textId="29C9217D" w:rsidR="00647130" w:rsidRPr="00576508" w:rsidRDefault="00647130" w:rsidP="008C19A1">
      <w:pPr>
        <w:pStyle w:val="EndNoteBibliography"/>
        <w:spacing w:line="480" w:lineRule="auto"/>
        <w:ind w:left="720" w:hanging="720"/>
        <w:rPr>
          <w:noProof/>
        </w:rPr>
      </w:pPr>
      <w:r w:rsidRPr="00576508">
        <w:rPr>
          <w:noProof/>
        </w:rPr>
        <w:lastRenderedPageBreak/>
        <w:t>30.</w:t>
      </w:r>
      <w:r w:rsidRPr="00576508">
        <w:rPr>
          <w:noProof/>
        </w:rPr>
        <w:tab/>
        <w:t xml:space="preserve">2020 County Health Rankings State Reports. 2020; </w:t>
      </w:r>
      <w:hyperlink r:id="rId12" w:history="1">
        <w:r w:rsidRPr="00576508">
          <w:rPr>
            <w:rStyle w:val="Hyperlink"/>
            <w:noProof/>
          </w:rPr>
          <w:t>https://www.countyhealthrankings.org/</w:t>
        </w:r>
      </w:hyperlink>
      <w:r w:rsidRPr="00576508">
        <w:rPr>
          <w:noProof/>
        </w:rPr>
        <w:t>. Accessed March 9, 2021.</w:t>
      </w:r>
    </w:p>
    <w:p w14:paraId="2792D595" w14:textId="43A001DE" w:rsidR="00647130" w:rsidRPr="00576508" w:rsidRDefault="00647130" w:rsidP="008C19A1">
      <w:pPr>
        <w:pStyle w:val="EndNoteBibliography"/>
        <w:spacing w:line="480" w:lineRule="auto"/>
        <w:ind w:left="720" w:hanging="720"/>
        <w:rPr>
          <w:noProof/>
        </w:rPr>
      </w:pPr>
      <w:r w:rsidRPr="00576508">
        <w:rPr>
          <w:noProof/>
        </w:rPr>
        <w:t>31.</w:t>
      </w:r>
      <w:r w:rsidRPr="00576508">
        <w:rPr>
          <w:noProof/>
        </w:rPr>
        <w:tab/>
        <w:t xml:space="preserve">Counter Tools Virginia Stateside Tobacco 2020; </w:t>
      </w:r>
      <w:hyperlink r:id="rId13" w:history="1">
        <w:r w:rsidRPr="00576508">
          <w:rPr>
            <w:rStyle w:val="Hyperlink"/>
            <w:noProof/>
          </w:rPr>
          <w:t>https://mapping.countertools.org/virginia/?local=000&amp;share=26</w:t>
        </w:r>
      </w:hyperlink>
      <w:r w:rsidRPr="00576508">
        <w:rPr>
          <w:noProof/>
        </w:rPr>
        <w:t>. Accessed March 9, 2021.</w:t>
      </w:r>
    </w:p>
    <w:p w14:paraId="6E7C67F5" w14:textId="77777777" w:rsidR="00647130" w:rsidRPr="00576508" w:rsidRDefault="00647130" w:rsidP="008C19A1">
      <w:pPr>
        <w:pStyle w:val="EndNoteBibliography"/>
        <w:spacing w:line="480" w:lineRule="auto"/>
        <w:ind w:left="720" w:hanging="720"/>
        <w:rPr>
          <w:noProof/>
        </w:rPr>
      </w:pPr>
      <w:r w:rsidRPr="00576508">
        <w:rPr>
          <w:noProof/>
        </w:rPr>
        <w:t>32.</w:t>
      </w:r>
      <w:r w:rsidRPr="00576508">
        <w:rPr>
          <w:noProof/>
        </w:rPr>
        <w:tab/>
        <w:t xml:space="preserve">Marsh L, Vaneckova P, Robertson L, et al. Association between density and proximity of tobacco retail outlets with smoking: A systematic review of youth studies. </w:t>
      </w:r>
      <w:r w:rsidRPr="00576508">
        <w:rPr>
          <w:i/>
          <w:noProof/>
        </w:rPr>
        <w:t xml:space="preserve">Health &amp; place. </w:t>
      </w:r>
      <w:r w:rsidRPr="00576508">
        <w:rPr>
          <w:noProof/>
        </w:rPr>
        <w:t>2021;67:102275.</w:t>
      </w:r>
    </w:p>
    <w:p w14:paraId="4E59792D" w14:textId="77777777" w:rsidR="00647130" w:rsidRPr="00576508" w:rsidRDefault="00647130" w:rsidP="008C19A1">
      <w:pPr>
        <w:pStyle w:val="EndNoteBibliography"/>
        <w:spacing w:line="480" w:lineRule="auto"/>
        <w:ind w:left="720" w:hanging="720"/>
        <w:rPr>
          <w:noProof/>
        </w:rPr>
      </w:pPr>
      <w:r w:rsidRPr="00576508">
        <w:rPr>
          <w:noProof/>
        </w:rPr>
        <w:t>33.</w:t>
      </w:r>
      <w:r w:rsidRPr="00576508">
        <w:rPr>
          <w:noProof/>
        </w:rPr>
        <w:tab/>
        <w:t xml:space="preserve">Cliff AD, Ord JK. </w:t>
      </w:r>
      <w:r w:rsidRPr="00576508">
        <w:rPr>
          <w:i/>
          <w:noProof/>
        </w:rPr>
        <w:t>Spatial processes: models &amp; applications.</w:t>
      </w:r>
      <w:r w:rsidRPr="00576508">
        <w:rPr>
          <w:noProof/>
        </w:rPr>
        <w:t xml:space="preserve"> Taylor &amp; Francis; 1981.</w:t>
      </w:r>
    </w:p>
    <w:p w14:paraId="329C6484" w14:textId="77777777" w:rsidR="00647130" w:rsidRPr="00576508" w:rsidRDefault="00647130" w:rsidP="008C19A1">
      <w:pPr>
        <w:pStyle w:val="EndNoteBibliography"/>
        <w:spacing w:line="480" w:lineRule="auto"/>
        <w:ind w:left="720" w:hanging="720"/>
        <w:rPr>
          <w:noProof/>
        </w:rPr>
      </w:pPr>
      <w:r w:rsidRPr="00576508">
        <w:rPr>
          <w:noProof/>
        </w:rPr>
        <w:t>34.</w:t>
      </w:r>
      <w:r w:rsidRPr="00576508">
        <w:rPr>
          <w:noProof/>
        </w:rPr>
        <w:tab/>
        <w:t>Anselin LJGa. Lagrange multiplier test diagnostics for spatial dependence and spatial heterogeneity. 1988;20(1):1-17.</w:t>
      </w:r>
    </w:p>
    <w:p w14:paraId="086933E8" w14:textId="77777777" w:rsidR="00647130" w:rsidRPr="00576508" w:rsidRDefault="00647130" w:rsidP="008C19A1">
      <w:pPr>
        <w:pStyle w:val="EndNoteBibliography"/>
        <w:spacing w:line="480" w:lineRule="auto"/>
        <w:ind w:left="720" w:hanging="720"/>
        <w:rPr>
          <w:noProof/>
        </w:rPr>
      </w:pPr>
      <w:r w:rsidRPr="00576508">
        <w:rPr>
          <w:noProof/>
        </w:rPr>
        <w:t>35.</w:t>
      </w:r>
      <w:r w:rsidRPr="00576508">
        <w:rPr>
          <w:noProof/>
        </w:rPr>
        <w:tab/>
        <w:t>Bivand R, Piras G. Comparing implementations of estimation methods for spatial econometrics. 2015.</w:t>
      </w:r>
    </w:p>
    <w:p w14:paraId="56BD07E4" w14:textId="77777777" w:rsidR="00647130" w:rsidRPr="00576508" w:rsidRDefault="00647130" w:rsidP="008C19A1">
      <w:pPr>
        <w:pStyle w:val="EndNoteBibliography"/>
        <w:spacing w:line="480" w:lineRule="auto"/>
        <w:ind w:left="720" w:hanging="720"/>
        <w:rPr>
          <w:noProof/>
        </w:rPr>
      </w:pPr>
      <w:r w:rsidRPr="00576508">
        <w:rPr>
          <w:noProof/>
        </w:rPr>
        <w:t>36.</w:t>
      </w:r>
      <w:r w:rsidRPr="00576508">
        <w:rPr>
          <w:noProof/>
        </w:rPr>
        <w:tab/>
        <w:t>Team RC. R: A language and environment for statistical computing. 2020.</w:t>
      </w:r>
    </w:p>
    <w:p w14:paraId="34DADA36" w14:textId="0259D129" w:rsidR="00647130" w:rsidRPr="00576508" w:rsidRDefault="00647130" w:rsidP="008C19A1">
      <w:pPr>
        <w:pStyle w:val="EndNoteBibliography"/>
        <w:spacing w:line="480" w:lineRule="auto"/>
        <w:ind w:left="720" w:hanging="720"/>
        <w:rPr>
          <w:noProof/>
        </w:rPr>
      </w:pPr>
      <w:r w:rsidRPr="00576508">
        <w:rPr>
          <w:noProof/>
        </w:rPr>
        <w:t>37.</w:t>
      </w:r>
      <w:r w:rsidRPr="00576508">
        <w:rPr>
          <w:noProof/>
        </w:rPr>
        <w:tab/>
        <w:t xml:space="preserve">Counter Tobacco. The war in the store, 2015.  Available: </w:t>
      </w:r>
      <w:hyperlink r:id="rId14" w:history="1">
        <w:r w:rsidRPr="00576508">
          <w:rPr>
            <w:rStyle w:val="Hyperlink"/>
            <w:noProof/>
          </w:rPr>
          <w:t>https://countertobacco.org/the-war-in-the-store/</w:t>
        </w:r>
      </w:hyperlink>
      <w:r w:rsidRPr="00576508">
        <w:rPr>
          <w:noProof/>
        </w:rPr>
        <w:t>. Accessed 03 Apr, 2021.</w:t>
      </w:r>
    </w:p>
    <w:p w14:paraId="05E59503" w14:textId="77777777" w:rsidR="00647130" w:rsidRPr="00576508" w:rsidRDefault="00647130" w:rsidP="008C19A1">
      <w:pPr>
        <w:pStyle w:val="EndNoteBibliography"/>
        <w:spacing w:line="480" w:lineRule="auto"/>
        <w:ind w:left="720" w:hanging="720"/>
        <w:rPr>
          <w:noProof/>
        </w:rPr>
      </w:pPr>
      <w:r w:rsidRPr="00576508">
        <w:rPr>
          <w:noProof/>
        </w:rPr>
        <w:t>38.</w:t>
      </w:r>
      <w:r w:rsidRPr="00576508">
        <w:rPr>
          <w:noProof/>
        </w:rPr>
        <w:tab/>
        <w:t xml:space="preserve">Nuyts PAW, Davies LEM, Kunst AE, Kuipers MAG. The Association Between Tobacco Outlet Density and Smoking Among Young People: A Systematic Methodological Review. </w:t>
      </w:r>
      <w:r w:rsidRPr="00576508">
        <w:rPr>
          <w:i/>
          <w:noProof/>
        </w:rPr>
        <w:t xml:space="preserve">Nicotine &amp; tobacco research : official journal of the Society for Research on Nicotine and Tobacco. </w:t>
      </w:r>
      <w:r w:rsidRPr="00576508">
        <w:rPr>
          <w:noProof/>
        </w:rPr>
        <w:t>2021;23(2):239-248.</w:t>
      </w:r>
    </w:p>
    <w:p w14:paraId="2B52340F" w14:textId="77777777" w:rsidR="00647130" w:rsidRPr="00576508" w:rsidRDefault="00647130" w:rsidP="008C19A1">
      <w:pPr>
        <w:pStyle w:val="EndNoteBibliography"/>
        <w:spacing w:line="480" w:lineRule="auto"/>
        <w:ind w:left="720" w:hanging="720"/>
        <w:rPr>
          <w:noProof/>
        </w:rPr>
      </w:pPr>
      <w:r w:rsidRPr="00576508">
        <w:rPr>
          <w:noProof/>
        </w:rPr>
        <w:t>39.</w:t>
      </w:r>
      <w:r w:rsidRPr="00576508">
        <w:rPr>
          <w:noProof/>
        </w:rPr>
        <w:tab/>
        <w:t xml:space="preserve">Finan LJ, Lipperman-Kreda S, Abadi M, et al. Tobacco outlet density and adolescents' cigarette smoking: a meta-analysis. </w:t>
      </w:r>
      <w:r w:rsidRPr="00576508">
        <w:rPr>
          <w:i/>
          <w:noProof/>
        </w:rPr>
        <w:t xml:space="preserve">Tob Control. </w:t>
      </w:r>
      <w:r w:rsidRPr="00576508">
        <w:rPr>
          <w:noProof/>
        </w:rPr>
        <w:t>2019;28(1):27-33.</w:t>
      </w:r>
    </w:p>
    <w:p w14:paraId="48B14F29" w14:textId="77777777" w:rsidR="00647130" w:rsidRPr="00576508" w:rsidRDefault="00647130" w:rsidP="008C19A1">
      <w:pPr>
        <w:pStyle w:val="EndNoteBibliography"/>
        <w:spacing w:line="480" w:lineRule="auto"/>
        <w:ind w:left="720" w:hanging="720"/>
        <w:rPr>
          <w:noProof/>
        </w:rPr>
      </w:pPr>
      <w:r w:rsidRPr="00576508">
        <w:rPr>
          <w:noProof/>
        </w:rPr>
        <w:lastRenderedPageBreak/>
        <w:t>40.</w:t>
      </w:r>
      <w:r w:rsidRPr="00576508">
        <w:rPr>
          <w:noProof/>
        </w:rPr>
        <w:tab/>
        <w:t xml:space="preserve">Cantrell J, Pearson JL, Anesetti-Rothermel A, Xiao H, Kirchner TR, Vallone D. Tobacco Retail Outlet Density and Young Adult Tobacco Initiation. </w:t>
      </w:r>
      <w:r w:rsidRPr="00576508">
        <w:rPr>
          <w:i/>
          <w:noProof/>
        </w:rPr>
        <w:t xml:space="preserve">Nicotine &amp; tobacco research : official journal of the Society for Research on Nicotine and Tobacco. </w:t>
      </w:r>
      <w:r w:rsidRPr="00576508">
        <w:rPr>
          <w:noProof/>
        </w:rPr>
        <w:t>2016;18(2):130-137.</w:t>
      </w:r>
    </w:p>
    <w:p w14:paraId="42EDD65F" w14:textId="5AD5A15D" w:rsidR="00647130" w:rsidRPr="00576508" w:rsidRDefault="00647130" w:rsidP="008C19A1">
      <w:pPr>
        <w:pStyle w:val="EndNoteBibliography"/>
        <w:spacing w:line="480" w:lineRule="auto"/>
        <w:ind w:left="720" w:hanging="720"/>
        <w:rPr>
          <w:noProof/>
        </w:rPr>
      </w:pPr>
      <w:r w:rsidRPr="00576508">
        <w:rPr>
          <w:noProof/>
        </w:rPr>
        <w:t>41.</w:t>
      </w:r>
      <w:r w:rsidRPr="00576508">
        <w:rPr>
          <w:noProof/>
        </w:rPr>
        <w:tab/>
        <w:t xml:space="preserve">American Lung Association. Women and Tobacco Use, 2020.  Available: </w:t>
      </w:r>
      <w:hyperlink r:id="rId15" w:history="1">
        <w:r w:rsidRPr="00576508">
          <w:rPr>
            <w:rStyle w:val="Hyperlink"/>
            <w:noProof/>
          </w:rPr>
          <w:t>https://www.lung.org/quit-smoking/smoking-facts/impact-of-tobacco-use/women-and-tobacco-use</w:t>
        </w:r>
      </w:hyperlink>
      <w:r w:rsidRPr="00576508">
        <w:rPr>
          <w:noProof/>
        </w:rPr>
        <w:t>. Accessed 3 Apr, 2021.</w:t>
      </w:r>
    </w:p>
    <w:p w14:paraId="242218F3" w14:textId="77777777" w:rsidR="00647130" w:rsidRPr="00576508" w:rsidRDefault="00647130" w:rsidP="008C19A1">
      <w:pPr>
        <w:pStyle w:val="EndNoteBibliography"/>
        <w:spacing w:line="480" w:lineRule="auto"/>
        <w:ind w:left="720" w:hanging="720"/>
        <w:rPr>
          <w:noProof/>
        </w:rPr>
      </w:pPr>
      <w:r w:rsidRPr="00576508">
        <w:rPr>
          <w:noProof/>
        </w:rPr>
        <w:t>42.</w:t>
      </w:r>
      <w:r w:rsidRPr="00576508">
        <w:rPr>
          <w:noProof/>
        </w:rPr>
        <w:tab/>
        <w:t xml:space="preserve">Kushel MB, Gupta R, Gee L, Haas JS. Housing instability and food insecurity as barriers to health care among low-income americans. </w:t>
      </w:r>
      <w:r w:rsidRPr="00576508">
        <w:rPr>
          <w:i/>
          <w:noProof/>
        </w:rPr>
        <w:t xml:space="preserve">Journal of General Internal Medicine. </w:t>
      </w:r>
      <w:r w:rsidRPr="00576508">
        <w:rPr>
          <w:noProof/>
        </w:rPr>
        <w:t>2006;21(1):71-77.</w:t>
      </w:r>
    </w:p>
    <w:p w14:paraId="3AE69E65" w14:textId="77777777" w:rsidR="00647130" w:rsidRPr="00576508" w:rsidRDefault="00647130" w:rsidP="008C19A1">
      <w:pPr>
        <w:pStyle w:val="EndNoteBibliography"/>
        <w:spacing w:line="480" w:lineRule="auto"/>
        <w:ind w:left="720" w:hanging="720"/>
        <w:rPr>
          <w:noProof/>
        </w:rPr>
      </w:pPr>
      <w:r w:rsidRPr="00576508">
        <w:rPr>
          <w:noProof/>
        </w:rPr>
        <w:t>43.</w:t>
      </w:r>
      <w:r w:rsidRPr="00576508">
        <w:rPr>
          <w:noProof/>
        </w:rPr>
        <w:tab/>
        <w:t xml:space="preserve">Han B, Cohen DA, Derose KP, Li J, Williamson S. Violent Crime and Park Use in Low-Income Urban Neighborhoods. </w:t>
      </w:r>
      <w:r w:rsidRPr="00576508">
        <w:rPr>
          <w:i/>
          <w:noProof/>
        </w:rPr>
        <w:t xml:space="preserve">American journal of preventive medicine. </w:t>
      </w:r>
      <w:r w:rsidRPr="00576508">
        <w:rPr>
          <w:noProof/>
        </w:rPr>
        <w:t>2018;54(3):352-358.</w:t>
      </w:r>
    </w:p>
    <w:p w14:paraId="00C4BD90" w14:textId="77777777" w:rsidR="00647130" w:rsidRPr="00576508" w:rsidRDefault="00647130" w:rsidP="008C19A1">
      <w:pPr>
        <w:pStyle w:val="EndNoteBibliography"/>
        <w:spacing w:line="480" w:lineRule="auto"/>
        <w:ind w:left="720" w:hanging="720"/>
        <w:rPr>
          <w:noProof/>
        </w:rPr>
      </w:pPr>
      <w:r w:rsidRPr="00576508">
        <w:rPr>
          <w:noProof/>
        </w:rPr>
        <w:t>44.</w:t>
      </w:r>
      <w:r w:rsidRPr="00576508">
        <w:rPr>
          <w:noProof/>
        </w:rPr>
        <w:tab/>
        <w:t xml:space="preserve">Cook BL, Wayne GF, Kafali EN, Liu Z, Shu C, Flores M. Trends in smoking among adults with mental illness and association between mental health treatment and smoking cessation. </w:t>
      </w:r>
      <w:r w:rsidRPr="00576508">
        <w:rPr>
          <w:i/>
          <w:noProof/>
        </w:rPr>
        <w:t xml:space="preserve">Jama. </w:t>
      </w:r>
      <w:r w:rsidRPr="00576508">
        <w:rPr>
          <w:noProof/>
        </w:rPr>
        <w:t>2014;311(2):172-182.</w:t>
      </w:r>
    </w:p>
    <w:p w14:paraId="7CB57782" w14:textId="77777777" w:rsidR="00647130" w:rsidRPr="00576508" w:rsidRDefault="00647130" w:rsidP="008C19A1">
      <w:pPr>
        <w:pStyle w:val="EndNoteBibliography"/>
        <w:spacing w:line="480" w:lineRule="auto"/>
        <w:ind w:left="720" w:hanging="720"/>
        <w:rPr>
          <w:noProof/>
        </w:rPr>
      </w:pPr>
      <w:r w:rsidRPr="00576508">
        <w:rPr>
          <w:noProof/>
        </w:rPr>
        <w:t>45.</w:t>
      </w:r>
      <w:r w:rsidRPr="00576508">
        <w:rPr>
          <w:noProof/>
        </w:rPr>
        <w:tab/>
        <w:t xml:space="preserve">Leventhal AM, Zvolensky MJ. Anxiety, depression, and cigarette smoking: a transdiagnostic vulnerability framework to understanding emotion-smoking comorbidity. </w:t>
      </w:r>
      <w:r w:rsidRPr="00576508">
        <w:rPr>
          <w:i/>
          <w:noProof/>
        </w:rPr>
        <w:t xml:space="preserve">Psychol Bull. </w:t>
      </w:r>
      <w:r w:rsidRPr="00576508">
        <w:rPr>
          <w:noProof/>
        </w:rPr>
        <w:t>2015;141(1):176-212.</w:t>
      </w:r>
    </w:p>
    <w:p w14:paraId="71475525" w14:textId="77777777" w:rsidR="00647130" w:rsidRPr="00576508" w:rsidRDefault="00647130" w:rsidP="008C19A1">
      <w:pPr>
        <w:pStyle w:val="EndNoteBibliography"/>
        <w:spacing w:line="480" w:lineRule="auto"/>
        <w:ind w:left="720" w:hanging="720"/>
        <w:rPr>
          <w:noProof/>
        </w:rPr>
      </w:pPr>
      <w:r w:rsidRPr="00576508">
        <w:rPr>
          <w:noProof/>
        </w:rPr>
        <w:t>46.</w:t>
      </w:r>
      <w:r w:rsidRPr="00576508">
        <w:rPr>
          <w:noProof/>
        </w:rPr>
        <w:tab/>
        <w:t xml:space="preserve">Harris MA. The relationship between physical inactivity and mental wellbeing: Findings from a gamification-based community-wide physical activity intervention. </w:t>
      </w:r>
      <w:r w:rsidRPr="00576508">
        <w:rPr>
          <w:i/>
          <w:noProof/>
        </w:rPr>
        <w:t xml:space="preserve">Health psychology open. </w:t>
      </w:r>
      <w:r w:rsidRPr="00576508">
        <w:rPr>
          <w:noProof/>
        </w:rPr>
        <w:t>2018;5(1):2055102917753853.</w:t>
      </w:r>
    </w:p>
    <w:p w14:paraId="02C940E9" w14:textId="77777777" w:rsidR="00647130" w:rsidRPr="00576508" w:rsidRDefault="00647130" w:rsidP="008C19A1">
      <w:pPr>
        <w:pStyle w:val="EndNoteBibliography"/>
        <w:spacing w:line="480" w:lineRule="auto"/>
        <w:ind w:left="720" w:hanging="720"/>
        <w:rPr>
          <w:noProof/>
        </w:rPr>
      </w:pPr>
      <w:r w:rsidRPr="00576508">
        <w:rPr>
          <w:noProof/>
        </w:rPr>
        <w:lastRenderedPageBreak/>
        <w:t>47.</w:t>
      </w:r>
      <w:r w:rsidRPr="00576508">
        <w:rPr>
          <w:noProof/>
        </w:rPr>
        <w:tab/>
        <w:t xml:space="preserve">Salin K, Kankaanpää A, Hirvensalo M, et al. Smoking and Physical Activity Trajectories from Childhood to Midlife. </w:t>
      </w:r>
      <w:r w:rsidRPr="00576508">
        <w:rPr>
          <w:i/>
          <w:noProof/>
        </w:rPr>
        <w:t xml:space="preserve">International journal of environmental research and public health. </w:t>
      </w:r>
      <w:r w:rsidRPr="00576508">
        <w:rPr>
          <w:noProof/>
        </w:rPr>
        <w:t>2019;16(6).</w:t>
      </w:r>
    </w:p>
    <w:p w14:paraId="4678BC64" w14:textId="77777777" w:rsidR="00647130" w:rsidRPr="00576508" w:rsidRDefault="00647130" w:rsidP="008C19A1">
      <w:pPr>
        <w:pStyle w:val="EndNoteBibliography"/>
        <w:spacing w:line="480" w:lineRule="auto"/>
        <w:ind w:left="720" w:hanging="720"/>
        <w:rPr>
          <w:noProof/>
        </w:rPr>
      </w:pPr>
      <w:r w:rsidRPr="00576508">
        <w:rPr>
          <w:noProof/>
        </w:rPr>
        <w:t>48.</w:t>
      </w:r>
      <w:r w:rsidRPr="00576508">
        <w:rPr>
          <w:noProof/>
        </w:rPr>
        <w:tab/>
        <w:t xml:space="preserve">Haar JM, Russo M, Suñe A, Ollier-Malaterre A. Outcomes of work–life balance on job satisfaction, life satisfaction and mental health: A study across seven cultures. </w:t>
      </w:r>
      <w:r w:rsidRPr="00576508">
        <w:rPr>
          <w:i/>
          <w:noProof/>
        </w:rPr>
        <w:t xml:space="preserve">Journal of Vocational Behavior. </w:t>
      </w:r>
      <w:r w:rsidRPr="00576508">
        <w:rPr>
          <w:noProof/>
        </w:rPr>
        <w:t>2014;85(3):361-373.</w:t>
      </w:r>
    </w:p>
    <w:p w14:paraId="658652C1" w14:textId="367AF03B" w:rsidR="002D10E1" w:rsidRPr="00576508" w:rsidRDefault="00172920" w:rsidP="008C19A1">
      <w:pPr>
        <w:spacing w:line="480" w:lineRule="auto"/>
        <w:rPr>
          <w:lang w:eastAsia="zh-TW"/>
        </w:rPr>
      </w:pPr>
      <w:r w:rsidRPr="00660AA9">
        <w:rPr>
          <w:lang w:eastAsia="zh-TW"/>
        </w:rPr>
        <w:fldChar w:fldCharType="end"/>
      </w:r>
    </w:p>
    <w:sectPr w:rsidR="002D10E1" w:rsidRPr="00576508" w:rsidSect="008B1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ixin.yang@gmail.com" w:date="2021-06-17T19:34:00Z" w:initials="r">
    <w:p w14:paraId="45615DE3" w14:textId="0C405916" w:rsidR="00561E0A" w:rsidRDefault="00561E0A">
      <w:pPr>
        <w:pStyle w:val="CommentText"/>
      </w:pPr>
      <w:r>
        <w:rPr>
          <w:rStyle w:val="CommentReference"/>
        </w:rPr>
        <w:annotationRef/>
      </w:r>
      <w:r>
        <w:t>Better to use African American, both for consistency and for political correctness.</w:t>
      </w:r>
    </w:p>
  </w:comment>
  <w:comment w:id="1" w:author="ruixin.yang@gmail.com" w:date="2021-06-17T19:35:00Z" w:initials="r">
    <w:p w14:paraId="1BA65DD6" w14:textId="0BB84062" w:rsidR="00561E0A" w:rsidRDefault="00561E0A">
      <w:pPr>
        <w:pStyle w:val="CommentText"/>
      </w:pPr>
      <w:r>
        <w:rPr>
          <w:rStyle w:val="CommentReference"/>
        </w:rPr>
        <w:annotationRef/>
      </w:r>
      <w:r>
        <w:t>For my note</w:t>
      </w:r>
      <w:r w:rsidR="002C7B4E">
        <w:t>s only. Please ignore the similar highlighting.</w:t>
      </w:r>
    </w:p>
  </w:comment>
  <w:comment w:id="3" w:author="ruixin.yang@gmail.com" w:date="2021-06-17T19:36:00Z" w:initials="r">
    <w:p w14:paraId="7F3B60EC" w14:textId="77777777" w:rsidR="002C7B4E" w:rsidRDefault="002C7B4E" w:rsidP="00AC775C">
      <w:pPr>
        <w:pStyle w:val="ListParagraph"/>
        <w:spacing w:after="160" w:line="259" w:lineRule="auto"/>
        <w:ind w:left="0"/>
      </w:pPr>
      <w:r>
        <w:rPr>
          <w:rStyle w:val="CommentReference"/>
        </w:rPr>
        <w:annotationRef/>
      </w:r>
      <w:r>
        <w:t>The structure (punctuations) is not consistent for the six classes under “Covariates.”</w:t>
      </w:r>
    </w:p>
    <w:p w14:paraId="559C7775" w14:textId="6E9FB04D" w:rsidR="002C7B4E" w:rsidRDefault="002C7B4E">
      <w:pPr>
        <w:pStyle w:val="CommentText"/>
      </w:pPr>
    </w:p>
  </w:comment>
  <w:comment w:id="4" w:author="ruixin.yang@gmail.com" w:date="2021-06-17T19:37:00Z" w:initials="r">
    <w:p w14:paraId="24022DC1" w14:textId="58FEC420" w:rsidR="002C7B4E" w:rsidRDefault="002C7B4E">
      <w:pPr>
        <w:pStyle w:val="CommentText"/>
      </w:pPr>
      <w:r>
        <w:rPr>
          <w:rStyle w:val="CommentReference"/>
        </w:rPr>
        <w:annotationRef/>
      </w:r>
      <w:r>
        <w:t>Separated sentence. This way is better, in my opinion.</w:t>
      </w:r>
    </w:p>
  </w:comment>
  <w:comment w:id="8" w:author="ruixin.yang@gmail.com" w:date="2021-06-17T19:38:00Z" w:initials="r">
    <w:p w14:paraId="36D55CB5" w14:textId="77777777" w:rsidR="002C7B4E" w:rsidRDefault="002C7B4E" w:rsidP="00AC775C">
      <w:pPr>
        <w:pStyle w:val="ListParagraph"/>
        <w:spacing w:after="160" w:line="259" w:lineRule="auto"/>
        <w:ind w:left="0"/>
      </w:pPr>
      <w:r>
        <w:rPr>
          <w:rStyle w:val="CommentReference"/>
        </w:rPr>
        <w:annotationRef/>
      </w:r>
      <w:r w:rsidRPr="00576508">
        <w:t>Ramsey test</w:t>
      </w:r>
      <w:r>
        <w:t>: Please report the result even in one sentence.</w:t>
      </w:r>
    </w:p>
    <w:p w14:paraId="3D2A2949" w14:textId="157EA6E5" w:rsidR="002C7B4E" w:rsidRDefault="002C7B4E">
      <w:pPr>
        <w:pStyle w:val="CommentText"/>
      </w:pPr>
    </w:p>
  </w:comment>
  <w:comment w:id="13" w:author="shuo-yu lin" w:date="2021-06-21T12:23:00Z" w:initials="sl">
    <w:p w14:paraId="65F23FE1" w14:textId="5D8B204B" w:rsidR="00303CB4" w:rsidRDefault="00303CB4">
      <w:pPr>
        <w:pStyle w:val="CommentText"/>
      </w:pPr>
      <w:r>
        <w:rPr>
          <w:rStyle w:val="CommentReference"/>
        </w:rPr>
        <w:annotationRef/>
      </w:r>
      <w:r>
        <w:t>To be added.</w:t>
      </w:r>
    </w:p>
  </w:comment>
  <w:comment w:id="19" w:author="ruixin.yang@gmail.com" w:date="2021-06-17T19:39:00Z" w:initials="r">
    <w:p w14:paraId="1ECB217D" w14:textId="4A5016DA" w:rsidR="002C7B4E" w:rsidRDefault="002C7B4E">
      <w:pPr>
        <w:pStyle w:val="CommentText"/>
      </w:pPr>
      <w:r>
        <w:rPr>
          <w:rStyle w:val="CommentReference"/>
        </w:rPr>
        <w:annotationRef/>
      </w:r>
      <w:r>
        <w:t>“effect size of 1.268”: To me, this number is the regression coefficient (slope) if the interpretation of the number is right. “Effective size” is really for something else.</w:t>
      </w:r>
    </w:p>
  </w:comment>
  <w:comment w:id="20" w:author="ruixin.yang@gmail.com" w:date="2021-06-17T19:40:00Z" w:initials="r">
    <w:p w14:paraId="1E53A328" w14:textId="4D3E5DD9" w:rsidR="002C7B4E" w:rsidRDefault="002C7B4E">
      <w:pPr>
        <w:pStyle w:val="CommentText"/>
      </w:pPr>
      <w:r>
        <w:rPr>
          <w:rStyle w:val="CommentReference"/>
        </w:rPr>
        <w:annotationRef/>
      </w:r>
      <w:r>
        <w:t>if the interpretation of 1.268 is right, all the other interpretation (9% and 0.78% for Models 1 and 2) are questionable.</w:t>
      </w:r>
    </w:p>
  </w:comment>
  <w:comment w:id="22" w:author="ruixin.yang@gmail.com" w:date="2021-06-17T19:41:00Z" w:initials="r">
    <w:p w14:paraId="6CA3347B" w14:textId="53C21426" w:rsidR="002C7B4E" w:rsidRDefault="002C7B4E">
      <w:pPr>
        <w:pStyle w:val="CommentText"/>
      </w:pPr>
      <w:r>
        <w:rPr>
          <w:rStyle w:val="CommentReference"/>
        </w:rPr>
        <w:annotationRef/>
      </w:r>
      <w:r>
        <w:t>I doubt all the interpretations, and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615DE3" w15:done="0"/>
  <w15:commentEx w15:paraId="1BA65DD6" w15:done="0"/>
  <w15:commentEx w15:paraId="559C7775" w15:done="0"/>
  <w15:commentEx w15:paraId="24022DC1" w15:done="0"/>
  <w15:commentEx w15:paraId="3D2A2949" w15:done="0"/>
  <w15:commentEx w15:paraId="65F23FE1" w15:done="0"/>
  <w15:commentEx w15:paraId="1ECB217D" w15:done="0"/>
  <w15:commentEx w15:paraId="1E53A328" w15:done="0"/>
  <w15:commentEx w15:paraId="6CA33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0343" w16cex:dateUtc="2021-06-21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615DE3" w16cid:durableId="2476224C"/>
  <w16cid:commentId w16cid:paraId="1BA65DD6" w16cid:durableId="2476228F"/>
  <w16cid:commentId w16cid:paraId="559C7775" w16cid:durableId="247622D8"/>
  <w16cid:commentId w16cid:paraId="24022DC1" w16cid:durableId="247622F1"/>
  <w16cid:commentId w16cid:paraId="3D2A2949" w16cid:durableId="24762341"/>
  <w16cid:commentId w16cid:paraId="65F23FE1" w16cid:durableId="247B0343"/>
  <w16cid:commentId w16cid:paraId="1ECB217D" w16cid:durableId="24762370"/>
  <w16cid:commentId w16cid:paraId="1E53A328" w16cid:durableId="24762398"/>
  <w16cid:commentId w16cid:paraId="6CA3347B" w16cid:durableId="247623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FD9A" w14:textId="77777777" w:rsidR="00BA2716" w:rsidRDefault="00BA2716" w:rsidP="001C382C">
      <w:r>
        <w:separator/>
      </w:r>
    </w:p>
  </w:endnote>
  <w:endnote w:type="continuationSeparator" w:id="0">
    <w:p w14:paraId="20D35CAD" w14:textId="77777777" w:rsidR="00BA2716" w:rsidRDefault="00BA2716" w:rsidP="001C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DBEE" w14:textId="77777777" w:rsidR="00BA2716" w:rsidRDefault="00BA2716" w:rsidP="001C382C">
      <w:r>
        <w:separator/>
      </w:r>
    </w:p>
  </w:footnote>
  <w:footnote w:type="continuationSeparator" w:id="0">
    <w:p w14:paraId="0FCC3101" w14:textId="77777777" w:rsidR="00BA2716" w:rsidRDefault="00BA2716" w:rsidP="001C3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E3E"/>
    <w:multiLevelType w:val="hybridMultilevel"/>
    <w:tmpl w:val="A23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156C1"/>
    <w:multiLevelType w:val="hybridMultilevel"/>
    <w:tmpl w:val="CB70F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401419"/>
    <w:multiLevelType w:val="hybridMultilevel"/>
    <w:tmpl w:val="A232C9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EE46EC"/>
    <w:multiLevelType w:val="hybridMultilevel"/>
    <w:tmpl w:val="E728B166"/>
    <w:lvl w:ilvl="0" w:tplc="7436D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41B62"/>
    <w:multiLevelType w:val="hybridMultilevel"/>
    <w:tmpl w:val="45508026"/>
    <w:lvl w:ilvl="0" w:tplc="D830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76407A"/>
    <w:multiLevelType w:val="hybridMultilevel"/>
    <w:tmpl w:val="7BCE26CC"/>
    <w:lvl w:ilvl="0" w:tplc="157CB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62742"/>
    <w:multiLevelType w:val="hybridMultilevel"/>
    <w:tmpl w:val="A41C6BF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xin.yang@gmail.com">
    <w15:presenceInfo w15:providerId="Windows Live" w15:userId="19cb7d40af5b1a55"/>
  </w15:person>
  <w15:person w15:author="shuo-yu lin">
    <w15:presenceInfo w15:providerId="Windows Live" w15:userId="565b55c7706b7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xtDA2sLQwNTe0sDBT0lEKTi0uzszPAykwqgUA5eOjP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C114D"/>
    <w:rsid w:val="0000450E"/>
    <w:rsid w:val="00005178"/>
    <w:rsid w:val="0000571C"/>
    <w:rsid w:val="00005890"/>
    <w:rsid w:val="000065F5"/>
    <w:rsid w:val="00007837"/>
    <w:rsid w:val="00007ED6"/>
    <w:rsid w:val="000111D8"/>
    <w:rsid w:val="00011D82"/>
    <w:rsid w:val="00014961"/>
    <w:rsid w:val="000177D5"/>
    <w:rsid w:val="0002088A"/>
    <w:rsid w:val="0002348D"/>
    <w:rsid w:val="000253A9"/>
    <w:rsid w:val="0002680D"/>
    <w:rsid w:val="000329C8"/>
    <w:rsid w:val="00033923"/>
    <w:rsid w:val="00034B65"/>
    <w:rsid w:val="000354A7"/>
    <w:rsid w:val="00035BD0"/>
    <w:rsid w:val="000364A4"/>
    <w:rsid w:val="00037987"/>
    <w:rsid w:val="00041B49"/>
    <w:rsid w:val="00042F64"/>
    <w:rsid w:val="00043AE4"/>
    <w:rsid w:val="00043E5C"/>
    <w:rsid w:val="00044844"/>
    <w:rsid w:val="00044CA5"/>
    <w:rsid w:val="0004525F"/>
    <w:rsid w:val="00046765"/>
    <w:rsid w:val="0004796B"/>
    <w:rsid w:val="00050C5A"/>
    <w:rsid w:val="00051972"/>
    <w:rsid w:val="00053800"/>
    <w:rsid w:val="0005434C"/>
    <w:rsid w:val="00054480"/>
    <w:rsid w:val="00054882"/>
    <w:rsid w:val="0005785A"/>
    <w:rsid w:val="00057E96"/>
    <w:rsid w:val="00061319"/>
    <w:rsid w:val="00061C09"/>
    <w:rsid w:val="000647E1"/>
    <w:rsid w:val="00064989"/>
    <w:rsid w:val="00065446"/>
    <w:rsid w:val="00065761"/>
    <w:rsid w:val="00065D2D"/>
    <w:rsid w:val="000665C5"/>
    <w:rsid w:val="00072438"/>
    <w:rsid w:val="000726E0"/>
    <w:rsid w:val="00073A8D"/>
    <w:rsid w:val="0007731E"/>
    <w:rsid w:val="00077CF0"/>
    <w:rsid w:val="0008102D"/>
    <w:rsid w:val="00083EB3"/>
    <w:rsid w:val="00084BCF"/>
    <w:rsid w:val="00085802"/>
    <w:rsid w:val="0008584B"/>
    <w:rsid w:val="000902B6"/>
    <w:rsid w:val="000915AB"/>
    <w:rsid w:val="000925B0"/>
    <w:rsid w:val="0009408F"/>
    <w:rsid w:val="00094264"/>
    <w:rsid w:val="00094DBF"/>
    <w:rsid w:val="00095138"/>
    <w:rsid w:val="00095A2D"/>
    <w:rsid w:val="0009752E"/>
    <w:rsid w:val="00097E4E"/>
    <w:rsid w:val="000A3DC1"/>
    <w:rsid w:val="000A45FF"/>
    <w:rsid w:val="000A5118"/>
    <w:rsid w:val="000A67C4"/>
    <w:rsid w:val="000A71A2"/>
    <w:rsid w:val="000A72DA"/>
    <w:rsid w:val="000A742F"/>
    <w:rsid w:val="000A7BD0"/>
    <w:rsid w:val="000B053C"/>
    <w:rsid w:val="000B0959"/>
    <w:rsid w:val="000B1508"/>
    <w:rsid w:val="000B420C"/>
    <w:rsid w:val="000B479F"/>
    <w:rsid w:val="000B51DB"/>
    <w:rsid w:val="000C05D4"/>
    <w:rsid w:val="000C106A"/>
    <w:rsid w:val="000C1F21"/>
    <w:rsid w:val="000C20A3"/>
    <w:rsid w:val="000C503B"/>
    <w:rsid w:val="000C5594"/>
    <w:rsid w:val="000C7DE3"/>
    <w:rsid w:val="000D10F1"/>
    <w:rsid w:val="000D3377"/>
    <w:rsid w:val="000D393E"/>
    <w:rsid w:val="000D5D40"/>
    <w:rsid w:val="000D5EEA"/>
    <w:rsid w:val="000D657E"/>
    <w:rsid w:val="000E17A0"/>
    <w:rsid w:val="000E5E23"/>
    <w:rsid w:val="000E6574"/>
    <w:rsid w:val="000F344D"/>
    <w:rsid w:val="000F42CC"/>
    <w:rsid w:val="000F4574"/>
    <w:rsid w:val="000F489C"/>
    <w:rsid w:val="000F4E42"/>
    <w:rsid w:val="000F5556"/>
    <w:rsid w:val="000F5CCD"/>
    <w:rsid w:val="000F63A6"/>
    <w:rsid w:val="000F6E17"/>
    <w:rsid w:val="00100218"/>
    <w:rsid w:val="00100592"/>
    <w:rsid w:val="001011DF"/>
    <w:rsid w:val="00101BD2"/>
    <w:rsid w:val="0010250B"/>
    <w:rsid w:val="00102CE9"/>
    <w:rsid w:val="00103DE8"/>
    <w:rsid w:val="00105674"/>
    <w:rsid w:val="00106081"/>
    <w:rsid w:val="00107BD3"/>
    <w:rsid w:val="00110337"/>
    <w:rsid w:val="00110398"/>
    <w:rsid w:val="0011477E"/>
    <w:rsid w:val="00115A95"/>
    <w:rsid w:val="00116E61"/>
    <w:rsid w:val="00122787"/>
    <w:rsid w:val="00123090"/>
    <w:rsid w:val="0012318E"/>
    <w:rsid w:val="001236E6"/>
    <w:rsid w:val="00123DEA"/>
    <w:rsid w:val="00124AC4"/>
    <w:rsid w:val="00127436"/>
    <w:rsid w:val="00127E17"/>
    <w:rsid w:val="0013039A"/>
    <w:rsid w:val="00130412"/>
    <w:rsid w:val="00131832"/>
    <w:rsid w:val="00133397"/>
    <w:rsid w:val="00135914"/>
    <w:rsid w:val="00137BF6"/>
    <w:rsid w:val="001410F6"/>
    <w:rsid w:val="0014134E"/>
    <w:rsid w:val="0014177B"/>
    <w:rsid w:val="00142E84"/>
    <w:rsid w:val="00143452"/>
    <w:rsid w:val="00143B76"/>
    <w:rsid w:val="00144EA5"/>
    <w:rsid w:val="00145964"/>
    <w:rsid w:val="00146D22"/>
    <w:rsid w:val="001479AB"/>
    <w:rsid w:val="00151813"/>
    <w:rsid w:val="001521E9"/>
    <w:rsid w:val="00152B28"/>
    <w:rsid w:val="00153B98"/>
    <w:rsid w:val="00154C91"/>
    <w:rsid w:val="00157002"/>
    <w:rsid w:val="00161BA7"/>
    <w:rsid w:val="001674C4"/>
    <w:rsid w:val="00167A21"/>
    <w:rsid w:val="00167FB0"/>
    <w:rsid w:val="00170258"/>
    <w:rsid w:val="0017148C"/>
    <w:rsid w:val="00172920"/>
    <w:rsid w:val="001756A4"/>
    <w:rsid w:val="001818B1"/>
    <w:rsid w:val="0019104B"/>
    <w:rsid w:val="00192464"/>
    <w:rsid w:val="00192813"/>
    <w:rsid w:val="00193E29"/>
    <w:rsid w:val="00193EC7"/>
    <w:rsid w:val="001A0975"/>
    <w:rsid w:val="001A20EE"/>
    <w:rsid w:val="001A26E5"/>
    <w:rsid w:val="001A35C1"/>
    <w:rsid w:val="001A574D"/>
    <w:rsid w:val="001A5A26"/>
    <w:rsid w:val="001A6F19"/>
    <w:rsid w:val="001B1133"/>
    <w:rsid w:val="001B1EC1"/>
    <w:rsid w:val="001B3100"/>
    <w:rsid w:val="001B31CF"/>
    <w:rsid w:val="001B4976"/>
    <w:rsid w:val="001C000A"/>
    <w:rsid w:val="001C0A50"/>
    <w:rsid w:val="001C2909"/>
    <w:rsid w:val="001C2FDD"/>
    <w:rsid w:val="001C382C"/>
    <w:rsid w:val="001C39F0"/>
    <w:rsid w:val="001C454C"/>
    <w:rsid w:val="001C5574"/>
    <w:rsid w:val="001C74E5"/>
    <w:rsid w:val="001D1F09"/>
    <w:rsid w:val="001D2A45"/>
    <w:rsid w:val="001D2F13"/>
    <w:rsid w:val="001D567E"/>
    <w:rsid w:val="001D6532"/>
    <w:rsid w:val="001E2136"/>
    <w:rsid w:val="001E3E9E"/>
    <w:rsid w:val="001E4A19"/>
    <w:rsid w:val="001E5C06"/>
    <w:rsid w:val="001E6045"/>
    <w:rsid w:val="001E72C4"/>
    <w:rsid w:val="001E7A3D"/>
    <w:rsid w:val="001F1388"/>
    <w:rsid w:val="001F19D8"/>
    <w:rsid w:val="001F265E"/>
    <w:rsid w:val="001F2DA7"/>
    <w:rsid w:val="001F3CF7"/>
    <w:rsid w:val="001F5579"/>
    <w:rsid w:val="002004C4"/>
    <w:rsid w:val="00204F29"/>
    <w:rsid w:val="0020671B"/>
    <w:rsid w:val="00206B27"/>
    <w:rsid w:val="00207BF3"/>
    <w:rsid w:val="0021305A"/>
    <w:rsid w:val="0021343C"/>
    <w:rsid w:val="002143A4"/>
    <w:rsid w:val="00214B36"/>
    <w:rsid w:val="002156A8"/>
    <w:rsid w:val="00217E23"/>
    <w:rsid w:val="00221739"/>
    <w:rsid w:val="00222539"/>
    <w:rsid w:val="00222EAD"/>
    <w:rsid w:val="0022355E"/>
    <w:rsid w:val="002236CA"/>
    <w:rsid w:val="0022394D"/>
    <w:rsid w:val="002259C5"/>
    <w:rsid w:val="00230A50"/>
    <w:rsid w:val="00233467"/>
    <w:rsid w:val="002348F1"/>
    <w:rsid w:val="00235369"/>
    <w:rsid w:val="00235FC7"/>
    <w:rsid w:val="00236B44"/>
    <w:rsid w:val="00240FEB"/>
    <w:rsid w:val="0024181F"/>
    <w:rsid w:val="00242DF6"/>
    <w:rsid w:val="002440E9"/>
    <w:rsid w:val="0024423F"/>
    <w:rsid w:val="0024679A"/>
    <w:rsid w:val="00250BFB"/>
    <w:rsid w:val="00252BBF"/>
    <w:rsid w:val="00252FA8"/>
    <w:rsid w:val="00255E0E"/>
    <w:rsid w:val="002560D4"/>
    <w:rsid w:val="00260783"/>
    <w:rsid w:val="00262673"/>
    <w:rsid w:val="00264EF5"/>
    <w:rsid w:val="00267CF9"/>
    <w:rsid w:val="00270222"/>
    <w:rsid w:val="0027056D"/>
    <w:rsid w:val="0027606D"/>
    <w:rsid w:val="002779C2"/>
    <w:rsid w:val="00280309"/>
    <w:rsid w:val="0028161C"/>
    <w:rsid w:val="00282989"/>
    <w:rsid w:val="00282990"/>
    <w:rsid w:val="00284B5A"/>
    <w:rsid w:val="00285425"/>
    <w:rsid w:val="002855ED"/>
    <w:rsid w:val="002857E5"/>
    <w:rsid w:val="00286008"/>
    <w:rsid w:val="00292F2C"/>
    <w:rsid w:val="0029337D"/>
    <w:rsid w:val="00293F2B"/>
    <w:rsid w:val="0029438E"/>
    <w:rsid w:val="00295368"/>
    <w:rsid w:val="0029673C"/>
    <w:rsid w:val="002A04F1"/>
    <w:rsid w:val="002A1155"/>
    <w:rsid w:val="002A3A7D"/>
    <w:rsid w:val="002A425C"/>
    <w:rsid w:val="002A6E85"/>
    <w:rsid w:val="002A705D"/>
    <w:rsid w:val="002A7DA0"/>
    <w:rsid w:val="002B1813"/>
    <w:rsid w:val="002B31C7"/>
    <w:rsid w:val="002B40EC"/>
    <w:rsid w:val="002B5ACD"/>
    <w:rsid w:val="002B5F13"/>
    <w:rsid w:val="002B6A67"/>
    <w:rsid w:val="002C1CA0"/>
    <w:rsid w:val="002C3DEF"/>
    <w:rsid w:val="002C4904"/>
    <w:rsid w:val="002C7120"/>
    <w:rsid w:val="002C7B4E"/>
    <w:rsid w:val="002C7FED"/>
    <w:rsid w:val="002D01E6"/>
    <w:rsid w:val="002D10E1"/>
    <w:rsid w:val="002D179E"/>
    <w:rsid w:val="002D5789"/>
    <w:rsid w:val="002D5849"/>
    <w:rsid w:val="002D652E"/>
    <w:rsid w:val="002D77DF"/>
    <w:rsid w:val="002E3292"/>
    <w:rsid w:val="002E6745"/>
    <w:rsid w:val="002E7DF8"/>
    <w:rsid w:val="002F24CD"/>
    <w:rsid w:val="002F39ED"/>
    <w:rsid w:val="002F406B"/>
    <w:rsid w:val="002F40B3"/>
    <w:rsid w:val="002F4646"/>
    <w:rsid w:val="002F59AA"/>
    <w:rsid w:val="002F7088"/>
    <w:rsid w:val="002F7B2F"/>
    <w:rsid w:val="00300D89"/>
    <w:rsid w:val="0030195B"/>
    <w:rsid w:val="00302C53"/>
    <w:rsid w:val="00303CB4"/>
    <w:rsid w:val="00303F17"/>
    <w:rsid w:val="00304196"/>
    <w:rsid w:val="00305C89"/>
    <w:rsid w:val="00305EE7"/>
    <w:rsid w:val="00306A38"/>
    <w:rsid w:val="003114EB"/>
    <w:rsid w:val="00314133"/>
    <w:rsid w:val="0031557F"/>
    <w:rsid w:val="003158E7"/>
    <w:rsid w:val="00316A27"/>
    <w:rsid w:val="003176F7"/>
    <w:rsid w:val="003177DC"/>
    <w:rsid w:val="0032023A"/>
    <w:rsid w:val="003204E9"/>
    <w:rsid w:val="00321671"/>
    <w:rsid w:val="003222F8"/>
    <w:rsid w:val="00322F35"/>
    <w:rsid w:val="00323495"/>
    <w:rsid w:val="00324731"/>
    <w:rsid w:val="00324BB7"/>
    <w:rsid w:val="00327322"/>
    <w:rsid w:val="00327C4A"/>
    <w:rsid w:val="00327C64"/>
    <w:rsid w:val="00331729"/>
    <w:rsid w:val="00331760"/>
    <w:rsid w:val="003325F6"/>
    <w:rsid w:val="00332D17"/>
    <w:rsid w:val="00333AC9"/>
    <w:rsid w:val="00333DFF"/>
    <w:rsid w:val="00333EAD"/>
    <w:rsid w:val="003345EB"/>
    <w:rsid w:val="00335349"/>
    <w:rsid w:val="003354C4"/>
    <w:rsid w:val="00335B16"/>
    <w:rsid w:val="00336488"/>
    <w:rsid w:val="003372A3"/>
    <w:rsid w:val="00341D94"/>
    <w:rsid w:val="0034456E"/>
    <w:rsid w:val="00346CB3"/>
    <w:rsid w:val="00347270"/>
    <w:rsid w:val="003501D4"/>
    <w:rsid w:val="00350B59"/>
    <w:rsid w:val="0035116B"/>
    <w:rsid w:val="0035183B"/>
    <w:rsid w:val="00352D33"/>
    <w:rsid w:val="00352E9D"/>
    <w:rsid w:val="00356414"/>
    <w:rsid w:val="00356434"/>
    <w:rsid w:val="00363D36"/>
    <w:rsid w:val="0036417E"/>
    <w:rsid w:val="00365331"/>
    <w:rsid w:val="003659AE"/>
    <w:rsid w:val="00367153"/>
    <w:rsid w:val="00367EC1"/>
    <w:rsid w:val="00367F5E"/>
    <w:rsid w:val="00370D46"/>
    <w:rsid w:val="0037169E"/>
    <w:rsid w:val="00375890"/>
    <w:rsid w:val="00376CC8"/>
    <w:rsid w:val="00377FCE"/>
    <w:rsid w:val="00380E31"/>
    <w:rsid w:val="00384936"/>
    <w:rsid w:val="00387EDC"/>
    <w:rsid w:val="00390477"/>
    <w:rsid w:val="00390580"/>
    <w:rsid w:val="00390E81"/>
    <w:rsid w:val="003926C9"/>
    <w:rsid w:val="0039573B"/>
    <w:rsid w:val="00396271"/>
    <w:rsid w:val="00396783"/>
    <w:rsid w:val="003967E5"/>
    <w:rsid w:val="003A1F5F"/>
    <w:rsid w:val="003A267D"/>
    <w:rsid w:val="003A28FE"/>
    <w:rsid w:val="003A3537"/>
    <w:rsid w:val="003A58D6"/>
    <w:rsid w:val="003A6234"/>
    <w:rsid w:val="003A666A"/>
    <w:rsid w:val="003B101C"/>
    <w:rsid w:val="003B1898"/>
    <w:rsid w:val="003B1A24"/>
    <w:rsid w:val="003B2FB5"/>
    <w:rsid w:val="003B4CAB"/>
    <w:rsid w:val="003B6A99"/>
    <w:rsid w:val="003B6AEB"/>
    <w:rsid w:val="003B7689"/>
    <w:rsid w:val="003C0FAD"/>
    <w:rsid w:val="003C1C18"/>
    <w:rsid w:val="003C2CCB"/>
    <w:rsid w:val="003C35F6"/>
    <w:rsid w:val="003C468F"/>
    <w:rsid w:val="003C6BCC"/>
    <w:rsid w:val="003D08B4"/>
    <w:rsid w:val="003D126B"/>
    <w:rsid w:val="003D1ADC"/>
    <w:rsid w:val="003D3252"/>
    <w:rsid w:val="003D32CE"/>
    <w:rsid w:val="003D33A5"/>
    <w:rsid w:val="003E20FB"/>
    <w:rsid w:val="003E2783"/>
    <w:rsid w:val="003E4652"/>
    <w:rsid w:val="003E4E05"/>
    <w:rsid w:val="003E5143"/>
    <w:rsid w:val="003E5D06"/>
    <w:rsid w:val="003E7442"/>
    <w:rsid w:val="003E7D4F"/>
    <w:rsid w:val="003F397A"/>
    <w:rsid w:val="003F6B10"/>
    <w:rsid w:val="003F7974"/>
    <w:rsid w:val="004002B4"/>
    <w:rsid w:val="00400D65"/>
    <w:rsid w:val="00400F19"/>
    <w:rsid w:val="00401768"/>
    <w:rsid w:val="00401EC4"/>
    <w:rsid w:val="00403DBD"/>
    <w:rsid w:val="004069E9"/>
    <w:rsid w:val="0040719B"/>
    <w:rsid w:val="00407A2E"/>
    <w:rsid w:val="004134C9"/>
    <w:rsid w:val="00413C6C"/>
    <w:rsid w:val="00415A18"/>
    <w:rsid w:val="00415BC8"/>
    <w:rsid w:val="00415BF7"/>
    <w:rsid w:val="00416309"/>
    <w:rsid w:val="00421379"/>
    <w:rsid w:val="00421DA6"/>
    <w:rsid w:val="0042291E"/>
    <w:rsid w:val="00422980"/>
    <w:rsid w:val="00423CC2"/>
    <w:rsid w:val="004248FB"/>
    <w:rsid w:val="0042513D"/>
    <w:rsid w:val="00425F8B"/>
    <w:rsid w:val="004263F6"/>
    <w:rsid w:val="00427143"/>
    <w:rsid w:val="0042740C"/>
    <w:rsid w:val="00430F1C"/>
    <w:rsid w:val="00431521"/>
    <w:rsid w:val="00431E13"/>
    <w:rsid w:val="00431F10"/>
    <w:rsid w:val="00432A1C"/>
    <w:rsid w:val="0043392D"/>
    <w:rsid w:val="00441231"/>
    <w:rsid w:val="00443EBB"/>
    <w:rsid w:val="00446AD6"/>
    <w:rsid w:val="004519B5"/>
    <w:rsid w:val="00453414"/>
    <w:rsid w:val="00454760"/>
    <w:rsid w:val="00456EB7"/>
    <w:rsid w:val="004570DD"/>
    <w:rsid w:val="00457674"/>
    <w:rsid w:val="00463E99"/>
    <w:rsid w:val="004648DE"/>
    <w:rsid w:val="00471333"/>
    <w:rsid w:val="00471444"/>
    <w:rsid w:val="00471C82"/>
    <w:rsid w:val="004734AB"/>
    <w:rsid w:val="00474B05"/>
    <w:rsid w:val="004760A0"/>
    <w:rsid w:val="004775BC"/>
    <w:rsid w:val="00480F6F"/>
    <w:rsid w:val="004823F5"/>
    <w:rsid w:val="004832ED"/>
    <w:rsid w:val="00485355"/>
    <w:rsid w:val="004855B0"/>
    <w:rsid w:val="00486E7D"/>
    <w:rsid w:val="00487D4E"/>
    <w:rsid w:val="0049010F"/>
    <w:rsid w:val="00490E45"/>
    <w:rsid w:val="00492C1C"/>
    <w:rsid w:val="00492FDE"/>
    <w:rsid w:val="00493BCA"/>
    <w:rsid w:val="004949B6"/>
    <w:rsid w:val="004973A1"/>
    <w:rsid w:val="004A041B"/>
    <w:rsid w:val="004A34FD"/>
    <w:rsid w:val="004A3A34"/>
    <w:rsid w:val="004A6B84"/>
    <w:rsid w:val="004B2DB5"/>
    <w:rsid w:val="004B39BC"/>
    <w:rsid w:val="004B3BD0"/>
    <w:rsid w:val="004B6D65"/>
    <w:rsid w:val="004C020D"/>
    <w:rsid w:val="004C0AE7"/>
    <w:rsid w:val="004D0D5C"/>
    <w:rsid w:val="004D180A"/>
    <w:rsid w:val="004D4548"/>
    <w:rsid w:val="004D4A1F"/>
    <w:rsid w:val="004D6352"/>
    <w:rsid w:val="004D73A3"/>
    <w:rsid w:val="004D73BD"/>
    <w:rsid w:val="004E138C"/>
    <w:rsid w:val="004E2075"/>
    <w:rsid w:val="004E24FD"/>
    <w:rsid w:val="004E526B"/>
    <w:rsid w:val="004E71CD"/>
    <w:rsid w:val="004F06DA"/>
    <w:rsid w:val="004F1DD6"/>
    <w:rsid w:val="004F1DF3"/>
    <w:rsid w:val="004F2988"/>
    <w:rsid w:val="004F2E5C"/>
    <w:rsid w:val="004F314E"/>
    <w:rsid w:val="004F3302"/>
    <w:rsid w:val="004F3386"/>
    <w:rsid w:val="004F59D7"/>
    <w:rsid w:val="004F5EEF"/>
    <w:rsid w:val="004F68AA"/>
    <w:rsid w:val="004F6CEC"/>
    <w:rsid w:val="004F7D31"/>
    <w:rsid w:val="00500A9F"/>
    <w:rsid w:val="00502812"/>
    <w:rsid w:val="0050301E"/>
    <w:rsid w:val="00504044"/>
    <w:rsid w:val="0050478D"/>
    <w:rsid w:val="00505DD7"/>
    <w:rsid w:val="00506086"/>
    <w:rsid w:val="00510CDA"/>
    <w:rsid w:val="0051145A"/>
    <w:rsid w:val="00511AA9"/>
    <w:rsid w:val="00514E56"/>
    <w:rsid w:val="00515675"/>
    <w:rsid w:val="00520FBB"/>
    <w:rsid w:val="00521196"/>
    <w:rsid w:val="0052271B"/>
    <w:rsid w:val="00522E13"/>
    <w:rsid w:val="0052397F"/>
    <w:rsid w:val="00523A23"/>
    <w:rsid w:val="005267E7"/>
    <w:rsid w:val="005306F2"/>
    <w:rsid w:val="0053077E"/>
    <w:rsid w:val="005315C5"/>
    <w:rsid w:val="00534705"/>
    <w:rsid w:val="00534882"/>
    <w:rsid w:val="00534C13"/>
    <w:rsid w:val="00536AEB"/>
    <w:rsid w:val="005417C5"/>
    <w:rsid w:val="00541854"/>
    <w:rsid w:val="00541C49"/>
    <w:rsid w:val="00541E14"/>
    <w:rsid w:val="005424DD"/>
    <w:rsid w:val="00542FC8"/>
    <w:rsid w:val="005453E4"/>
    <w:rsid w:val="00545598"/>
    <w:rsid w:val="00546762"/>
    <w:rsid w:val="0055096B"/>
    <w:rsid w:val="00551492"/>
    <w:rsid w:val="00551823"/>
    <w:rsid w:val="005559C0"/>
    <w:rsid w:val="00556F3E"/>
    <w:rsid w:val="00557AD8"/>
    <w:rsid w:val="0056022F"/>
    <w:rsid w:val="00561BB7"/>
    <w:rsid w:val="00561E0A"/>
    <w:rsid w:val="00562A6E"/>
    <w:rsid w:val="00563CCC"/>
    <w:rsid w:val="00564A45"/>
    <w:rsid w:val="00564DBA"/>
    <w:rsid w:val="005654D8"/>
    <w:rsid w:val="00567884"/>
    <w:rsid w:val="00567A8A"/>
    <w:rsid w:val="005743D3"/>
    <w:rsid w:val="00576508"/>
    <w:rsid w:val="00580A5F"/>
    <w:rsid w:val="00580EFF"/>
    <w:rsid w:val="00581A4F"/>
    <w:rsid w:val="0058249A"/>
    <w:rsid w:val="0058357F"/>
    <w:rsid w:val="00583BCC"/>
    <w:rsid w:val="00583C2E"/>
    <w:rsid w:val="00584807"/>
    <w:rsid w:val="0058480C"/>
    <w:rsid w:val="00584D7D"/>
    <w:rsid w:val="00585057"/>
    <w:rsid w:val="00586377"/>
    <w:rsid w:val="0058648D"/>
    <w:rsid w:val="00586CF6"/>
    <w:rsid w:val="005876CA"/>
    <w:rsid w:val="00587EA3"/>
    <w:rsid w:val="0059034A"/>
    <w:rsid w:val="00593EAF"/>
    <w:rsid w:val="00594C58"/>
    <w:rsid w:val="00595223"/>
    <w:rsid w:val="0059568C"/>
    <w:rsid w:val="0059601B"/>
    <w:rsid w:val="005964E0"/>
    <w:rsid w:val="00596B15"/>
    <w:rsid w:val="00597DD7"/>
    <w:rsid w:val="00597F4B"/>
    <w:rsid w:val="005A124F"/>
    <w:rsid w:val="005A25D8"/>
    <w:rsid w:val="005A2941"/>
    <w:rsid w:val="005A2CC5"/>
    <w:rsid w:val="005A4B5E"/>
    <w:rsid w:val="005A5745"/>
    <w:rsid w:val="005A67DA"/>
    <w:rsid w:val="005A6AB9"/>
    <w:rsid w:val="005A6B34"/>
    <w:rsid w:val="005A7F38"/>
    <w:rsid w:val="005B0098"/>
    <w:rsid w:val="005B2094"/>
    <w:rsid w:val="005B64A4"/>
    <w:rsid w:val="005B7302"/>
    <w:rsid w:val="005C1E77"/>
    <w:rsid w:val="005C1E85"/>
    <w:rsid w:val="005C2D1D"/>
    <w:rsid w:val="005C46C5"/>
    <w:rsid w:val="005C4AC1"/>
    <w:rsid w:val="005C5560"/>
    <w:rsid w:val="005C610E"/>
    <w:rsid w:val="005C62D4"/>
    <w:rsid w:val="005C6D71"/>
    <w:rsid w:val="005D0878"/>
    <w:rsid w:val="005D1F3D"/>
    <w:rsid w:val="005D25BF"/>
    <w:rsid w:val="005D2907"/>
    <w:rsid w:val="005D31AB"/>
    <w:rsid w:val="005D39FC"/>
    <w:rsid w:val="005D3EEB"/>
    <w:rsid w:val="005D40A1"/>
    <w:rsid w:val="005D5258"/>
    <w:rsid w:val="005D7784"/>
    <w:rsid w:val="005D7B12"/>
    <w:rsid w:val="005E0223"/>
    <w:rsid w:val="005E129C"/>
    <w:rsid w:val="005E140B"/>
    <w:rsid w:val="005E7DD7"/>
    <w:rsid w:val="005F0212"/>
    <w:rsid w:val="005F062A"/>
    <w:rsid w:val="005F192A"/>
    <w:rsid w:val="005F2A71"/>
    <w:rsid w:val="005F3EEB"/>
    <w:rsid w:val="005F4661"/>
    <w:rsid w:val="00601F77"/>
    <w:rsid w:val="0060383A"/>
    <w:rsid w:val="006039E3"/>
    <w:rsid w:val="00603A6C"/>
    <w:rsid w:val="0060407A"/>
    <w:rsid w:val="00604218"/>
    <w:rsid w:val="0060500E"/>
    <w:rsid w:val="00607B41"/>
    <w:rsid w:val="00610B72"/>
    <w:rsid w:val="00613272"/>
    <w:rsid w:val="006134EE"/>
    <w:rsid w:val="00614F9E"/>
    <w:rsid w:val="00615B8F"/>
    <w:rsid w:val="00615D3F"/>
    <w:rsid w:val="00615E1A"/>
    <w:rsid w:val="00615FF1"/>
    <w:rsid w:val="006168E0"/>
    <w:rsid w:val="00616A6F"/>
    <w:rsid w:val="0061748A"/>
    <w:rsid w:val="006203B4"/>
    <w:rsid w:val="006207C3"/>
    <w:rsid w:val="00622D72"/>
    <w:rsid w:val="00623F68"/>
    <w:rsid w:val="00624FEC"/>
    <w:rsid w:val="006258B6"/>
    <w:rsid w:val="006273BE"/>
    <w:rsid w:val="006307BD"/>
    <w:rsid w:val="00630951"/>
    <w:rsid w:val="0063195C"/>
    <w:rsid w:val="00631D74"/>
    <w:rsid w:val="006326DB"/>
    <w:rsid w:val="00634ED1"/>
    <w:rsid w:val="00635A45"/>
    <w:rsid w:val="00635DB9"/>
    <w:rsid w:val="006365D9"/>
    <w:rsid w:val="006373BB"/>
    <w:rsid w:val="006417B8"/>
    <w:rsid w:val="00642B5C"/>
    <w:rsid w:val="00642E0A"/>
    <w:rsid w:val="006436C6"/>
    <w:rsid w:val="00643F5C"/>
    <w:rsid w:val="0064466C"/>
    <w:rsid w:val="006447C7"/>
    <w:rsid w:val="0064647A"/>
    <w:rsid w:val="00647130"/>
    <w:rsid w:val="00647F5B"/>
    <w:rsid w:val="006549EA"/>
    <w:rsid w:val="00654FE4"/>
    <w:rsid w:val="00655A9C"/>
    <w:rsid w:val="006571DA"/>
    <w:rsid w:val="006572A1"/>
    <w:rsid w:val="00657C13"/>
    <w:rsid w:val="00657FA9"/>
    <w:rsid w:val="00660AA9"/>
    <w:rsid w:val="00661207"/>
    <w:rsid w:val="006637C3"/>
    <w:rsid w:val="0066649D"/>
    <w:rsid w:val="00667C26"/>
    <w:rsid w:val="006703E8"/>
    <w:rsid w:val="00671845"/>
    <w:rsid w:val="00671FBB"/>
    <w:rsid w:val="006729AB"/>
    <w:rsid w:val="00672EE4"/>
    <w:rsid w:val="006735FB"/>
    <w:rsid w:val="00673D66"/>
    <w:rsid w:val="006744A1"/>
    <w:rsid w:val="00674B23"/>
    <w:rsid w:val="006758B4"/>
    <w:rsid w:val="006768A9"/>
    <w:rsid w:val="006777D3"/>
    <w:rsid w:val="00677837"/>
    <w:rsid w:val="00680D7A"/>
    <w:rsid w:val="006821A1"/>
    <w:rsid w:val="00682362"/>
    <w:rsid w:val="00682C4E"/>
    <w:rsid w:val="006866EB"/>
    <w:rsid w:val="0068777E"/>
    <w:rsid w:val="006930FC"/>
    <w:rsid w:val="00693775"/>
    <w:rsid w:val="00693921"/>
    <w:rsid w:val="00693D4B"/>
    <w:rsid w:val="0069434E"/>
    <w:rsid w:val="00694918"/>
    <w:rsid w:val="00696231"/>
    <w:rsid w:val="00696316"/>
    <w:rsid w:val="00696964"/>
    <w:rsid w:val="006A1FFF"/>
    <w:rsid w:val="006A2EC2"/>
    <w:rsid w:val="006A54C3"/>
    <w:rsid w:val="006A7402"/>
    <w:rsid w:val="006A75F8"/>
    <w:rsid w:val="006B03EE"/>
    <w:rsid w:val="006B1CF1"/>
    <w:rsid w:val="006B2B4D"/>
    <w:rsid w:val="006B363B"/>
    <w:rsid w:val="006B4446"/>
    <w:rsid w:val="006B6BF4"/>
    <w:rsid w:val="006B73F4"/>
    <w:rsid w:val="006B7896"/>
    <w:rsid w:val="006B7E31"/>
    <w:rsid w:val="006C04B7"/>
    <w:rsid w:val="006C0AA8"/>
    <w:rsid w:val="006C1CAE"/>
    <w:rsid w:val="006C4925"/>
    <w:rsid w:val="006C5B38"/>
    <w:rsid w:val="006C7B38"/>
    <w:rsid w:val="006D019E"/>
    <w:rsid w:val="006D0EC7"/>
    <w:rsid w:val="006D1035"/>
    <w:rsid w:val="006D217B"/>
    <w:rsid w:val="006D3680"/>
    <w:rsid w:val="006D4C1B"/>
    <w:rsid w:val="006D59CC"/>
    <w:rsid w:val="006D61FE"/>
    <w:rsid w:val="006D7703"/>
    <w:rsid w:val="006E188F"/>
    <w:rsid w:val="006E191A"/>
    <w:rsid w:val="006E1939"/>
    <w:rsid w:val="006E1BB2"/>
    <w:rsid w:val="006E31DA"/>
    <w:rsid w:val="006E3318"/>
    <w:rsid w:val="006E63F1"/>
    <w:rsid w:val="006E67F2"/>
    <w:rsid w:val="006E6A4B"/>
    <w:rsid w:val="006E7513"/>
    <w:rsid w:val="006E7E4B"/>
    <w:rsid w:val="006F01C2"/>
    <w:rsid w:val="006F1385"/>
    <w:rsid w:val="006F14B1"/>
    <w:rsid w:val="006F1912"/>
    <w:rsid w:val="006F2954"/>
    <w:rsid w:val="006F318D"/>
    <w:rsid w:val="006F7129"/>
    <w:rsid w:val="006F7F8A"/>
    <w:rsid w:val="00705193"/>
    <w:rsid w:val="0070747A"/>
    <w:rsid w:val="007078B6"/>
    <w:rsid w:val="007079A3"/>
    <w:rsid w:val="007106A6"/>
    <w:rsid w:val="007117E7"/>
    <w:rsid w:val="00711A69"/>
    <w:rsid w:val="007120CA"/>
    <w:rsid w:val="0071434F"/>
    <w:rsid w:val="007168CB"/>
    <w:rsid w:val="0071770F"/>
    <w:rsid w:val="00717826"/>
    <w:rsid w:val="0072154F"/>
    <w:rsid w:val="007218BA"/>
    <w:rsid w:val="007227F9"/>
    <w:rsid w:val="00723DB6"/>
    <w:rsid w:val="00725BE2"/>
    <w:rsid w:val="00725D64"/>
    <w:rsid w:val="00731895"/>
    <w:rsid w:val="00732172"/>
    <w:rsid w:val="007321E8"/>
    <w:rsid w:val="00732EFB"/>
    <w:rsid w:val="00734893"/>
    <w:rsid w:val="00734C20"/>
    <w:rsid w:val="00734F2B"/>
    <w:rsid w:val="00735464"/>
    <w:rsid w:val="0073739C"/>
    <w:rsid w:val="0074397A"/>
    <w:rsid w:val="00743E7E"/>
    <w:rsid w:val="007452E7"/>
    <w:rsid w:val="00746D11"/>
    <w:rsid w:val="00751BF9"/>
    <w:rsid w:val="00752D87"/>
    <w:rsid w:val="00752E5F"/>
    <w:rsid w:val="00761403"/>
    <w:rsid w:val="007616F3"/>
    <w:rsid w:val="00763FFB"/>
    <w:rsid w:val="007648F2"/>
    <w:rsid w:val="00765A9C"/>
    <w:rsid w:val="007665D6"/>
    <w:rsid w:val="00767507"/>
    <w:rsid w:val="00767806"/>
    <w:rsid w:val="007708B1"/>
    <w:rsid w:val="007726F1"/>
    <w:rsid w:val="00772BA2"/>
    <w:rsid w:val="007741E6"/>
    <w:rsid w:val="007752CF"/>
    <w:rsid w:val="007760FF"/>
    <w:rsid w:val="007779C3"/>
    <w:rsid w:val="007806D3"/>
    <w:rsid w:val="00782FC4"/>
    <w:rsid w:val="0078474C"/>
    <w:rsid w:val="00784B71"/>
    <w:rsid w:val="00790A0F"/>
    <w:rsid w:val="0079166E"/>
    <w:rsid w:val="00793C90"/>
    <w:rsid w:val="00794216"/>
    <w:rsid w:val="00795500"/>
    <w:rsid w:val="007A1E8F"/>
    <w:rsid w:val="007A4CF2"/>
    <w:rsid w:val="007B01AD"/>
    <w:rsid w:val="007B3BCD"/>
    <w:rsid w:val="007B4017"/>
    <w:rsid w:val="007B5A36"/>
    <w:rsid w:val="007B5EBE"/>
    <w:rsid w:val="007B65C4"/>
    <w:rsid w:val="007B66E2"/>
    <w:rsid w:val="007B7A5E"/>
    <w:rsid w:val="007C0F46"/>
    <w:rsid w:val="007C1D1D"/>
    <w:rsid w:val="007C3054"/>
    <w:rsid w:val="007C3DE3"/>
    <w:rsid w:val="007C40D1"/>
    <w:rsid w:val="007C40D6"/>
    <w:rsid w:val="007C77D2"/>
    <w:rsid w:val="007C7D22"/>
    <w:rsid w:val="007D0C98"/>
    <w:rsid w:val="007D5C72"/>
    <w:rsid w:val="007E0949"/>
    <w:rsid w:val="007E15F7"/>
    <w:rsid w:val="007E4D82"/>
    <w:rsid w:val="007E5666"/>
    <w:rsid w:val="007F18A6"/>
    <w:rsid w:val="007F1EE4"/>
    <w:rsid w:val="007F27A2"/>
    <w:rsid w:val="007F5B3E"/>
    <w:rsid w:val="0080136D"/>
    <w:rsid w:val="00801416"/>
    <w:rsid w:val="008045B8"/>
    <w:rsid w:val="00805E4C"/>
    <w:rsid w:val="00806163"/>
    <w:rsid w:val="00807A4B"/>
    <w:rsid w:val="00810118"/>
    <w:rsid w:val="00810A35"/>
    <w:rsid w:val="00810FEA"/>
    <w:rsid w:val="00812745"/>
    <w:rsid w:val="00812C56"/>
    <w:rsid w:val="008135C3"/>
    <w:rsid w:val="00813FDA"/>
    <w:rsid w:val="0081504C"/>
    <w:rsid w:val="0081516B"/>
    <w:rsid w:val="008158B3"/>
    <w:rsid w:val="008158CF"/>
    <w:rsid w:val="00816D5B"/>
    <w:rsid w:val="00816E21"/>
    <w:rsid w:val="00820558"/>
    <w:rsid w:val="00820B6E"/>
    <w:rsid w:val="00821BCA"/>
    <w:rsid w:val="00824A8C"/>
    <w:rsid w:val="008265CD"/>
    <w:rsid w:val="008312E4"/>
    <w:rsid w:val="0083264C"/>
    <w:rsid w:val="00832911"/>
    <w:rsid w:val="008338E2"/>
    <w:rsid w:val="008340C8"/>
    <w:rsid w:val="00835E75"/>
    <w:rsid w:val="00837BC9"/>
    <w:rsid w:val="00841371"/>
    <w:rsid w:val="008419DE"/>
    <w:rsid w:val="0084243D"/>
    <w:rsid w:val="008430F9"/>
    <w:rsid w:val="008443CC"/>
    <w:rsid w:val="00844AD5"/>
    <w:rsid w:val="008458F7"/>
    <w:rsid w:val="00845DFC"/>
    <w:rsid w:val="00846984"/>
    <w:rsid w:val="00846C72"/>
    <w:rsid w:val="00846D07"/>
    <w:rsid w:val="008471B2"/>
    <w:rsid w:val="008478D8"/>
    <w:rsid w:val="00851D2F"/>
    <w:rsid w:val="00851EFC"/>
    <w:rsid w:val="0085219D"/>
    <w:rsid w:val="008525C6"/>
    <w:rsid w:val="0085581A"/>
    <w:rsid w:val="0085617C"/>
    <w:rsid w:val="00856272"/>
    <w:rsid w:val="00861AA2"/>
    <w:rsid w:val="00862A6C"/>
    <w:rsid w:val="00864E74"/>
    <w:rsid w:val="00866A6A"/>
    <w:rsid w:val="00866CC5"/>
    <w:rsid w:val="00866FA5"/>
    <w:rsid w:val="0086754D"/>
    <w:rsid w:val="00867B95"/>
    <w:rsid w:val="00870E8D"/>
    <w:rsid w:val="008736D1"/>
    <w:rsid w:val="0087391D"/>
    <w:rsid w:val="008753EC"/>
    <w:rsid w:val="00876B1F"/>
    <w:rsid w:val="0088105D"/>
    <w:rsid w:val="00882455"/>
    <w:rsid w:val="00882557"/>
    <w:rsid w:val="00882ED3"/>
    <w:rsid w:val="008836CF"/>
    <w:rsid w:val="00883FB9"/>
    <w:rsid w:val="008845A1"/>
    <w:rsid w:val="00884DBE"/>
    <w:rsid w:val="0088629F"/>
    <w:rsid w:val="0088763D"/>
    <w:rsid w:val="008918F8"/>
    <w:rsid w:val="00891A79"/>
    <w:rsid w:val="00892FD8"/>
    <w:rsid w:val="00897FEB"/>
    <w:rsid w:val="008A31E3"/>
    <w:rsid w:val="008A441D"/>
    <w:rsid w:val="008A5DDE"/>
    <w:rsid w:val="008A69B7"/>
    <w:rsid w:val="008B1A9A"/>
    <w:rsid w:val="008B1B20"/>
    <w:rsid w:val="008B2652"/>
    <w:rsid w:val="008B39EE"/>
    <w:rsid w:val="008B44BF"/>
    <w:rsid w:val="008B542A"/>
    <w:rsid w:val="008C19A1"/>
    <w:rsid w:val="008C1F9A"/>
    <w:rsid w:val="008C55D9"/>
    <w:rsid w:val="008C5AC6"/>
    <w:rsid w:val="008C5D57"/>
    <w:rsid w:val="008D005E"/>
    <w:rsid w:val="008D0E3B"/>
    <w:rsid w:val="008D256E"/>
    <w:rsid w:val="008D2E89"/>
    <w:rsid w:val="008D33D9"/>
    <w:rsid w:val="008D3987"/>
    <w:rsid w:val="008D4A4C"/>
    <w:rsid w:val="008D4B13"/>
    <w:rsid w:val="008E14D2"/>
    <w:rsid w:val="008E2234"/>
    <w:rsid w:val="008E2846"/>
    <w:rsid w:val="008E2A78"/>
    <w:rsid w:val="008E3FBB"/>
    <w:rsid w:val="008E56A2"/>
    <w:rsid w:val="008E65DD"/>
    <w:rsid w:val="008E70F5"/>
    <w:rsid w:val="008F0357"/>
    <w:rsid w:val="008F05ED"/>
    <w:rsid w:val="008F6B33"/>
    <w:rsid w:val="008F7294"/>
    <w:rsid w:val="008F7426"/>
    <w:rsid w:val="008F75AD"/>
    <w:rsid w:val="009010ED"/>
    <w:rsid w:val="00901148"/>
    <w:rsid w:val="00901F2D"/>
    <w:rsid w:val="00904768"/>
    <w:rsid w:val="009055FD"/>
    <w:rsid w:val="00905B0E"/>
    <w:rsid w:val="0091148A"/>
    <w:rsid w:val="00911ACC"/>
    <w:rsid w:val="00912493"/>
    <w:rsid w:val="009133D4"/>
    <w:rsid w:val="009154AA"/>
    <w:rsid w:val="0092005C"/>
    <w:rsid w:val="00921A1C"/>
    <w:rsid w:val="009221D9"/>
    <w:rsid w:val="0092402C"/>
    <w:rsid w:val="009242D9"/>
    <w:rsid w:val="0092467A"/>
    <w:rsid w:val="00927111"/>
    <w:rsid w:val="009275FB"/>
    <w:rsid w:val="00927658"/>
    <w:rsid w:val="00930679"/>
    <w:rsid w:val="009308C4"/>
    <w:rsid w:val="0093241F"/>
    <w:rsid w:val="009329EC"/>
    <w:rsid w:val="00934B6E"/>
    <w:rsid w:val="009354BE"/>
    <w:rsid w:val="00936284"/>
    <w:rsid w:val="009371DE"/>
    <w:rsid w:val="00937B75"/>
    <w:rsid w:val="00941252"/>
    <w:rsid w:val="0094161E"/>
    <w:rsid w:val="0094244E"/>
    <w:rsid w:val="00943CD6"/>
    <w:rsid w:val="00944C80"/>
    <w:rsid w:val="009460A8"/>
    <w:rsid w:val="00946877"/>
    <w:rsid w:val="00946D90"/>
    <w:rsid w:val="00950A5A"/>
    <w:rsid w:val="00951758"/>
    <w:rsid w:val="009519A3"/>
    <w:rsid w:val="0095323D"/>
    <w:rsid w:val="00954A81"/>
    <w:rsid w:val="00955501"/>
    <w:rsid w:val="00955B95"/>
    <w:rsid w:val="009560A9"/>
    <w:rsid w:val="00957111"/>
    <w:rsid w:val="009575F0"/>
    <w:rsid w:val="00957F13"/>
    <w:rsid w:val="00960CB1"/>
    <w:rsid w:val="00961AED"/>
    <w:rsid w:val="00964294"/>
    <w:rsid w:val="00964ED7"/>
    <w:rsid w:val="009655B2"/>
    <w:rsid w:val="00967510"/>
    <w:rsid w:val="00970928"/>
    <w:rsid w:val="00970C1D"/>
    <w:rsid w:val="00970EFE"/>
    <w:rsid w:val="00971A8C"/>
    <w:rsid w:val="00973B38"/>
    <w:rsid w:val="00974B13"/>
    <w:rsid w:val="00976F4D"/>
    <w:rsid w:val="00977B0B"/>
    <w:rsid w:val="00977B66"/>
    <w:rsid w:val="0098116A"/>
    <w:rsid w:val="00981243"/>
    <w:rsid w:val="009820AA"/>
    <w:rsid w:val="00986BEA"/>
    <w:rsid w:val="0099093D"/>
    <w:rsid w:val="00991200"/>
    <w:rsid w:val="009926D3"/>
    <w:rsid w:val="00996149"/>
    <w:rsid w:val="00996E12"/>
    <w:rsid w:val="009A1612"/>
    <w:rsid w:val="009A18DA"/>
    <w:rsid w:val="009A1B47"/>
    <w:rsid w:val="009A2710"/>
    <w:rsid w:val="009A2FBA"/>
    <w:rsid w:val="009A345C"/>
    <w:rsid w:val="009A39F9"/>
    <w:rsid w:val="009A3C89"/>
    <w:rsid w:val="009B15DC"/>
    <w:rsid w:val="009B25BC"/>
    <w:rsid w:val="009B29EC"/>
    <w:rsid w:val="009B3A95"/>
    <w:rsid w:val="009B3E84"/>
    <w:rsid w:val="009B59B5"/>
    <w:rsid w:val="009B5FA9"/>
    <w:rsid w:val="009B6285"/>
    <w:rsid w:val="009B6580"/>
    <w:rsid w:val="009B765F"/>
    <w:rsid w:val="009B7E30"/>
    <w:rsid w:val="009C56D5"/>
    <w:rsid w:val="009C6705"/>
    <w:rsid w:val="009D08A2"/>
    <w:rsid w:val="009D513F"/>
    <w:rsid w:val="009D520E"/>
    <w:rsid w:val="009D59D1"/>
    <w:rsid w:val="009E127D"/>
    <w:rsid w:val="009E2A99"/>
    <w:rsid w:val="009E6C5C"/>
    <w:rsid w:val="009E7355"/>
    <w:rsid w:val="009E77B0"/>
    <w:rsid w:val="009F0B1B"/>
    <w:rsid w:val="009F1AB5"/>
    <w:rsid w:val="009F20DB"/>
    <w:rsid w:val="009F4E25"/>
    <w:rsid w:val="009F52B7"/>
    <w:rsid w:val="009F6E89"/>
    <w:rsid w:val="009F7943"/>
    <w:rsid w:val="009F7F29"/>
    <w:rsid w:val="00A00605"/>
    <w:rsid w:val="00A0199C"/>
    <w:rsid w:val="00A01B3A"/>
    <w:rsid w:val="00A01E17"/>
    <w:rsid w:val="00A024BF"/>
    <w:rsid w:val="00A02571"/>
    <w:rsid w:val="00A02633"/>
    <w:rsid w:val="00A0356B"/>
    <w:rsid w:val="00A04EA4"/>
    <w:rsid w:val="00A058DC"/>
    <w:rsid w:val="00A05B29"/>
    <w:rsid w:val="00A05DD8"/>
    <w:rsid w:val="00A07BE7"/>
    <w:rsid w:val="00A10BD5"/>
    <w:rsid w:val="00A13B5F"/>
    <w:rsid w:val="00A15AFA"/>
    <w:rsid w:val="00A15F0E"/>
    <w:rsid w:val="00A167AE"/>
    <w:rsid w:val="00A16CFC"/>
    <w:rsid w:val="00A22CCE"/>
    <w:rsid w:val="00A234F5"/>
    <w:rsid w:val="00A242D9"/>
    <w:rsid w:val="00A32407"/>
    <w:rsid w:val="00A329BE"/>
    <w:rsid w:val="00A34167"/>
    <w:rsid w:val="00A3464E"/>
    <w:rsid w:val="00A35834"/>
    <w:rsid w:val="00A373C8"/>
    <w:rsid w:val="00A400FD"/>
    <w:rsid w:val="00A40DE8"/>
    <w:rsid w:val="00A43163"/>
    <w:rsid w:val="00A433B0"/>
    <w:rsid w:val="00A43CE6"/>
    <w:rsid w:val="00A45DC5"/>
    <w:rsid w:val="00A46134"/>
    <w:rsid w:val="00A47675"/>
    <w:rsid w:val="00A503C7"/>
    <w:rsid w:val="00A50AF6"/>
    <w:rsid w:val="00A5186F"/>
    <w:rsid w:val="00A52899"/>
    <w:rsid w:val="00A540B7"/>
    <w:rsid w:val="00A542FA"/>
    <w:rsid w:val="00A54A48"/>
    <w:rsid w:val="00A55811"/>
    <w:rsid w:val="00A603C6"/>
    <w:rsid w:val="00A60F78"/>
    <w:rsid w:val="00A6248F"/>
    <w:rsid w:val="00A63221"/>
    <w:rsid w:val="00A6322C"/>
    <w:rsid w:val="00A65037"/>
    <w:rsid w:val="00A6669B"/>
    <w:rsid w:val="00A67235"/>
    <w:rsid w:val="00A67E1D"/>
    <w:rsid w:val="00A70D6D"/>
    <w:rsid w:val="00A7220B"/>
    <w:rsid w:val="00A72F6A"/>
    <w:rsid w:val="00A733A0"/>
    <w:rsid w:val="00A75678"/>
    <w:rsid w:val="00A766F8"/>
    <w:rsid w:val="00A76828"/>
    <w:rsid w:val="00A768DD"/>
    <w:rsid w:val="00A779CD"/>
    <w:rsid w:val="00A807B2"/>
    <w:rsid w:val="00A80F4A"/>
    <w:rsid w:val="00A81C03"/>
    <w:rsid w:val="00A81D55"/>
    <w:rsid w:val="00A83A44"/>
    <w:rsid w:val="00A84593"/>
    <w:rsid w:val="00A851E7"/>
    <w:rsid w:val="00A85867"/>
    <w:rsid w:val="00A867EB"/>
    <w:rsid w:val="00A86DBA"/>
    <w:rsid w:val="00A91055"/>
    <w:rsid w:val="00A9190E"/>
    <w:rsid w:val="00A92545"/>
    <w:rsid w:val="00A9567A"/>
    <w:rsid w:val="00A97351"/>
    <w:rsid w:val="00A97DF5"/>
    <w:rsid w:val="00AA0896"/>
    <w:rsid w:val="00AA6B81"/>
    <w:rsid w:val="00AB10BA"/>
    <w:rsid w:val="00AB17AB"/>
    <w:rsid w:val="00AB18F0"/>
    <w:rsid w:val="00AB2BE7"/>
    <w:rsid w:val="00AB30C6"/>
    <w:rsid w:val="00AB3FF2"/>
    <w:rsid w:val="00AB4D73"/>
    <w:rsid w:val="00AB5CD0"/>
    <w:rsid w:val="00AB6FC2"/>
    <w:rsid w:val="00AB7BB8"/>
    <w:rsid w:val="00AC0834"/>
    <w:rsid w:val="00AC1DFE"/>
    <w:rsid w:val="00AC2C31"/>
    <w:rsid w:val="00AC337A"/>
    <w:rsid w:val="00AC4BAE"/>
    <w:rsid w:val="00AC775C"/>
    <w:rsid w:val="00AC7B9B"/>
    <w:rsid w:val="00AD0673"/>
    <w:rsid w:val="00AD1173"/>
    <w:rsid w:val="00AD1425"/>
    <w:rsid w:val="00AD2D3D"/>
    <w:rsid w:val="00AD3CC9"/>
    <w:rsid w:val="00AD3CED"/>
    <w:rsid w:val="00AD42D8"/>
    <w:rsid w:val="00AD553B"/>
    <w:rsid w:val="00AD5920"/>
    <w:rsid w:val="00AE0F3F"/>
    <w:rsid w:val="00AE1D43"/>
    <w:rsid w:val="00AE23C2"/>
    <w:rsid w:val="00AE49CA"/>
    <w:rsid w:val="00AE6E27"/>
    <w:rsid w:val="00AE79A3"/>
    <w:rsid w:val="00AF12CB"/>
    <w:rsid w:val="00AF2464"/>
    <w:rsid w:val="00AF289C"/>
    <w:rsid w:val="00AF3212"/>
    <w:rsid w:val="00AF3C6A"/>
    <w:rsid w:val="00AF46ED"/>
    <w:rsid w:val="00AF576E"/>
    <w:rsid w:val="00AF5BF3"/>
    <w:rsid w:val="00AF5EA2"/>
    <w:rsid w:val="00AF6091"/>
    <w:rsid w:val="00B009C6"/>
    <w:rsid w:val="00B016FF"/>
    <w:rsid w:val="00B01ABD"/>
    <w:rsid w:val="00B02882"/>
    <w:rsid w:val="00B02921"/>
    <w:rsid w:val="00B04459"/>
    <w:rsid w:val="00B0474C"/>
    <w:rsid w:val="00B04C4C"/>
    <w:rsid w:val="00B05428"/>
    <w:rsid w:val="00B05A9C"/>
    <w:rsid w:val="00B05FB9"/>
    <w:rsid w:val="00B063F3"/>
    <w:rsid w:val="00B103FA"/>
    <w:rsid w:val="00B11C9F"/>
    <w:rsid w:val="00B13242"/>
    <w:rsid w:val="00B17A4A"/>
    <w:rsid w:val="00B2057D"/>
    <w:rsid w:val="00B21F50"/>
    <w:rsid w:val="00B22BB9"/>
    <w:rsid w:val="00B239F5"/>
    <w:rsid w:val="00B23CEF"/>
    <w:rsid w:val="00B245D3"/>
    <w:rsid w:val="00B2470B"/>
    <w:rsid w:val="00B2475E"/>
    <w:rsid w:val="00B25B02"/>
    <w:rsid w:val="00B26D53"/>
    <w:rsid w:val="00B27207"/>
    <w:rsid w:val="00B2781E"/>
    <w:rsid w:val="00B27897"/>
    <w:rsid w:val="00B30BE8"/>
    <w:rsid w:val="00B32E3E"/>
    <w:rsid w:val="00B33381"/>
    <w:rsid w:val="00B3357F"/>
    <w:rsid w:val="00B33AC0"/>
    <w:rsid w:val="00B34256"/>
    <w:rsid w:val="00B36728"/>
    <w:rsid w:val="00B371C2"/>
    <w:rsid w:val="00B3799B"/>
    <w:rsid w:val="00B41E15"/>
    <w:rsid w:val="00B42AEB"/>
    <w:rsid w:val="00B43D8E"/>
    <w:rsid w:val="00B43FF9"/>
    <w:rsid w:val="00B448A9"/>
    <w:rsid w:val="00B459FF"/>
    <w:rsid w:val="00B50011"/>
    <w:rsid w:val="00B5033D"/>
    <w:rsid w:val="00B50E8B"/>
    <w:rsid w:val="00B528CB"/>
    <w:rsid w:val="00B541BC"/>
    <w:rsid w:val="00B54AE2"/>
    <w:rsid w:val="00B57BEF"/>
    <w:rsid w:val="00B606B1"/>
    <w:rsid w:val="00B63F23"/>
    <w:rsid w:val="00B64D91"/>
    <w:rsid w:val="00B6620E"/>
    <w:rsid w:val="00B663CD"/>
    <w:rsid w:val="00B67909"/>
    <w:rsid w:val="00B67BF1"/>
    <w:rsid w:val="00B70627"/>
    <w:rsid w:val="00B7153F"/>
    <w:rsid w:val="00B72D54"/>
    <w:rsid w:val="00B80AB2"/>
    <w:rsid w:val="00B814A5"/>
    <w:rsid w:val="00B81B06"/>
    <w:rsid w:val="00B81FD6"/>
    <w:rsid w:val="00B83B8F"/>
    <w:rsid w:val="00B85E7D"/>
    <w:rsid w:val="00B900C7"/>
    <w:rsid w:val="00B918C8"/>
    <w:rsid w:val="00B944EE"/>
    <w:rsid w:val="00BA2716"/>
    <w:rsid w:val="00BA3351"/>
    <w:rsid w:val="00BA5DB1"/>
    <w:rsid w:val="00BA5E31"/>
    <w:rsid w:val="00BA64F5"/>
    <w:rsid w:val="00BA707D"/>
    <w:rsid w:val="00BA7B00"/>
    <w:rsid w:val="00BB0F50"/>
    <w:rsid w:val="00BB1924"/>
    <w:rsid w:val="00BB370F"/>
    <w:rsid w:val="00BB3A0C"/>
    <w:rsid w:val="00BB4A30"/>
    <w:rsid w:val="00BB4F8B"/>
    <w:rsid w:val="00BB5DAA"/>
    <w:rsid w:val="00BB7143"/>
    <w:rsid w:val="00BB78D7"/>
    <w:rsid w:val="00BB7DCC"/>
    <w:rsid w:val="00BC095A"/>
    <w:rsid w:val="00BC0D65"/>
    <w:rsid w:val="00BC2F13"/>
    <w:rsid w:val="00BC4952"/>
    <w:rsid w:val="00BC61D3"/>
    <w:rsid w:val="00BD03B3"/>
    <w:rsid w:val="00BD1851"/>
    <w:rsid w:val="00BD23E1"/>
    <w:rsid w:val="00BD2C42"/>
    <w:rsid w:val="00BD54A2"/>
    <w:rsid w:val="00BD6BF4"/>
    <w:rsid w:val="00BD6F3F"/>
    <w:rsid w:val="00BE0D59"/>
    <w:rsid w:val="00BE2272"/>
    <w:rsid w:val="00BE22D0"/>
    <w:rsid w:val="00BF00A4"/>
    <w:rsid w:val="00BF011C"/>
    <w:rsid w:val="00BF0A5E"/>
    <w:rsid w:val="00BF3097"/>
    <w:rsid w:val="00BF4E5E"/>
    <w:rsid w:val="00BF5D3D"/>
    <w:rsid w:val="00C02BFE"/>
    <w:rsid w:val="00C0314B"/>
    <w:rsid w:val="00C03DFD"/>
    <w:rsid w:val="00C05D73"/>
    <w:rsid w:val="00C073A9"/>
    <w:rsid w:val="00C10602"/>
    <w:rsid w:val="00C1547D"/>
    <w:rsid w:val="00C16A2F"/>
    <w:rsid w:val="00C17515"/>
    <w:rsid w:val="00C223C3"/>
    <w:rsid w:val="00C22EA2"/>
    <w:rsid w:val="00C22FA4"/>
    <w:rsid w:val="00C2543F"/>
    <w:rsid w:val="00C2566E"/>
    <w:rsid w:val="00C26DAB"/>
    <w:rsid w:val="00C309F5"/>
    <w:rsid w:val="00C331D0"/>
    <w:rsid w:val="00C33793"/>
    <w:rsid w:val="00C337BE"/>
    <w:rsid w:val="00C355C5"/>
    <w:rsid w:val="00C36478"/>
    <w:rsid w:val="00C36605"/>
    <w:rsid w:val="00C42BC4"/>
    <w:rsid w:val="00C42F5B"/>
    <w:rsid w:val="00C44113"/>
    <w:rsid w:val="00C44627"/>
    <w:rsid w:val="00C44E57"/>
    <w:rsid w:val="00C461D5"/>
    <w:rsid w:val="00C4701F"/>
    <w:rsid w:val="00C474ED"/>
    <w:rsid w:val="00C502F7"/>
    <w:rsid w:val="00C505C3"/>
    <w:rsid w:val="00C51171"/>
    <w:rsid w:val="00C51583"/>
    <w:rsid w:val="00C51AC6"/>
    <w:rsid w:val="00C557C0"/>
    <w:rsid w:val="00C61123"/>
    <w:rsid w:val="00C612F3"/>
    <w:rsid w:val="00C620EE"/>
    <w:rsid w:val="00C627ED"/>
    <w:rsid w:val="00C62A91"/>
    <w:rsid w:val="00C62B52"/>
    <w:rsid w:val="00C6489F"/>
    <w:rsid w:val="00C66A3C"/>
    <w:rsid w:val="00C67C57"/>
    <w:rsid w:val="00C67EE0"/>
    <w:rsid w:val="00C74FD9"/>
    <w:rsid w:val="00C751E6"/>
    <w:rsid w:val="00C754A4"/>
    <w:rsid w:val="00C75C07"/>
    <w:rsid w:val="00C75D5F"/>
    <w:rsid w:val="00C76848"/>
    <w:rsid w:val="00C81AFE"/>
    <w:rsid w:val="00C82B0B"/>
    <w:rsid w:val="00C82C1B"/>
    <w:rsid w:val="00C85142"/>
    <w:rsid w:val="00C85583"/>
    <w:rsid w:val="00C85781"/>
    <w:rsid w:val="00C865A6"/>
    <w:rsid w:val="00C8745D"/>
    <w:rsid w:val="00C90256"/>
    <w:rsid w:val="00C92560"/>
    <w:rsid w:val="00C93E50"/>
    <w:rsid w:val="00C9553B"/>
    <w:rsid w:val="00C9617D"/>
    <w:rsid w:val="00C96C46"/>
    <w:rsid w:val="00CA0653"/>
    <w:rsid w:val="00CA1FBE"/>
    <w:rsid w:val="00CA3F6E"/>
    <w:rsid w:val="00CA4044"/>
    <w:rsid w:val="00CA4331"/>
    <w:rsid w:val="00CA5CBC"/>
    <w:rsid w:val="00CA7FE6"/>
    <w:rsid w:val="00CB22B0"/>
    <w:rsid w:val="00CB2596"/>
    <w:rsid w:val="00CB5AE1"/>
    <w:rsid w:val="00CB5FDB"/>
    <w:rsid w:val="00CB741A"/>
    <w:rsid w:val="00CC1FD4"/>
    <w:rsid w:val="00CC4522"/>
    <w:rsid w:val="00CC5218"/>
    <w:rsid w:val="00CC5313"/>
    <w:rsid w:val="00CC5A8C"/>
    <w:rsid w:val="00CC7678"/>
    <w:rsid w:val="00CC7E42"/>
    <w:rsid w:val="00CD0333"/>
    <w:rsid w:val="00CD25E2"/>
    <w:rsid w:val="00CD38EC"/>
    <w:rsid w:val="00CD3FB0"/>
    <w:rsid w:val="00CD6871"/>
    <w:rsid w:val="00CD6E16"/>
    <w:rsid w:val="00CE017F"/>
    <w:rsid w:val="00CE0194"/>
    <w:rsid w:val="00CE02A7"/>
    <w:rsid w:val="00CE09F9"/>
    <w:rsid w:val="00CE2137"/>
    <w:rsid w:val="00CE30CD"/>
    <w:rsid w:val="00CE379D"/>
    <w:rsid w:val="00CE4A16"/>
    <w:rsid w:val="00CE4E0E"/>
    <w:rsid w:val="00CE67B1"/>
    <w:rsid w:val="00CE7F47"/>
    <w:rsid w:val="00CF07C5"/>
    <w:rsid w:val="00CF36B1"/>
    <w:rsid w:val="00CF389A"/>
    <w:rsid w:val="00CF38BF"/>
    <w:rsid w:val="00CF3B0A"/>
    <w:rsid w:val="00CF4290"/>
    <w:rsid w:val="00CF5818"/>
    <w:rsid w:val="00CF6868"/>
    <w:rsid w:val="00CF6C74"/>
    <w:rsid w:val="00D004CB"/>
    <w:rsid w:val="00D009D7"/>
    <w:rsid w:val="00D00B59"/>
    <w:rsid w:val="00D01934"/>
    <w:rsid w:val="00D05AA1"/>
    <w:rsid w:val="00D06352"/>
    <w:rsid w:val="00D071A7"/>
    <w:rsid w:val="00D0786E"/>
    <w:rsid w:val="00D07A13"/>
    <w:rsid w:val="00D101EA"/>
    <w:rsid w:val="00D1056B"/>
    <w:rsid w:val="00D10964"/>
    <w:rsid w:val="00D119AF"/>
    <w:rsid w:val="00D1223A"/>
    <w:rsid w:val="00D12920"/>
    <w:rsid w:val="00D12A3F"/>
    <w:rsid w:val="00D160D0"/>
    <w:rsid w:val="00D16577"/>
    <w:rsid w:val="00D16BCF"/>
    <w:rsid w:val="00D17C2A"/>
    <w:rsid w:val="00D17D28"/>
    <w:rsid w:val="00D212EA"/>
    <w:rsid w:val="00D2223D"/>
    <w:rsid w:val="00D23066"/>
    <w:rsid w:val="00D235B4"/>
    <w:rsid w:val="00D2387D"/>
    <w:rsid w:val="00D24083"/>
    <w:rsid w:val="00D24645"/>
    <w:rsid w:val="00D26D37"/>
    <w:rsid w:val="00D26F87"/>
    <w:rsid w:val="00D3110B"/>
    <w:rsid w:val="00D3196C"/>
    <w:rsid w:val="00D34879"/>
    <w:rsid w:val="00D34AEA"/>
    <w:rsid w:val="00D34E9E"/>
    <w:rsid w:val="00D3511F"/>
    <w:rsid w:val="00D3518A"/>
    <w:rsid w:val="00D3566F"/>
    <w:rsid w:val="00D37D16"/>
    <w:rsid w:val="00D40BCC"/>
    <w:rsid w:val="00D41143"/>
    <w:rsid w:val="00D41182"/>
    <w:rsid w:val="00D415FD"/>
    <w:rsid w:val="00D425C3"/>
    <w:rsid w:val="00D42814"/>
    <w:rsid w:val="00D446ED"/>
    <w:rsid w:val="00D44D2D"/>
    <w:rsid w:val="00D4735A"/>
    <w:rsid w:val="00D50330"/>
    <w:rsid w:val="00D50CC4"/>
    <w:rsid w:val="00D512FF"/>
    <w:rsid w:val="00D52BE8"/>
    <w:rsid w:val="00D52E68"/>
    <w:rsid w:val="00D54E28"/>
    <w:rsid w:val="00D559BB"/>
    <w:rsid w:val="00D56361"/>
    <w:rsid w:val="00D5786E"/>
    <w:rsid w:val="00D60225"/>
    <w:rsid w:val="00D62198"/>
    <w:rsid w:val="00D62685"/>
    <w:rsid w:val="00D72ECA"/>
    <w:rsid w:val="00D74FC6"/>
    <w:rsid w:val="00D756F3"/>
    <w:rsid w:val="00D75DA2"/>
    <w:rsid w:val="00D76766"/>
    <w:rsid w:val="00D77E2F"/>
    <w:rsid w:val="00D834A5"/>
    <w:rsid w:val="00D93537"/>
    <w:rsid w:val="00D94F17"/>
    <w:rsid w:val="00D954EB"/>
    <w:rsid w:val="00D959D2"/>
    <w:rsid w:val="00D96A5E"/>
    <w:rsid w:val="00D96DF6"/>
    <w:rsid w:val="00DA175C"/>
    <w:rsid w:val="00DA2A6D"/>
    <w:rsid w:val="00DA44D0"/>
    <w:rsid w:val="00DA47C6"/>
    <w:rsid w:val="00DA4F64"/>
    <w:rsid w:val="00DA6901"/>
    <w:rsid w:val="00DA7917"/>
    <w:rsid w:val="00DB1C58"/>
    <w:rsid w:val="00DB676B"/>
    <w:rsid w:val="00DC0B75"/>
    <w:rsid w:val="00DC156B"/>
    <w:rsid w:val="00DC17B1"/>
    <w:rsid w:val="00DC54BE"/>
    <w:rsid w:val="00DC573B"/>
    <w:rsid w:val="00DC67DB"/>
    <w:rsid w:val="00DD1DF2"/>
    <w:rsid w:val="00DD3590"/>
    <w:rsid w:val="00DD3F90"/>
    <w:rsid w:val="00DD5140"/>
    <w:rsid w:val="00DD61FB"/>
    <w:rsid w:val="00DD6542"/>
    <w:rsid w:val="00DD715B"/>
    <w:rsid w:val="00DE24CB"/>
    <w:rsid w:val="00DE32CE"/>
    <w:rsid w:val="00DE3ED9"/>
    <w:rsid w:val="00DE48B8"/>
    <w:rsid w:val="00DE6AE1"/>
    <w:rsid w:val="00DF4BA2"/>
    <w:rsid w:val="00DF517E"/>
    <w:rsid w:val="00DF5341"/>
    <w:rsid w:val="00DF72CC"/>
    <w:rsid w:val="00DF7A1B"/>
    <w:rsid w:val="00E0110E"/>
    <w:rsid w:val="00E0247F"/>
    <w:rsid w:val="00E0254B"/>
    <w:rsid w:val="00E02C29"/>
    <w:rsid w:val="00E052FD"/>
    <w:rsid w:val="00E06B40"/>
    <w:rsid w:val="00E07ED6"/>
    <w:rsid w:val="00E07F7C"/>
    <w:rsid w:val="00E10FE5"/>
    <w:rsid w:val="00E126E1"/>
    <w:rsid w:val="00E12F28"/>
    <w:rsid w:val="00E1378A"/>
    <w:rsid w:val="00E153CD"/>
    <w:rsid w:val="00E1589B"/>
    <w:rsid w:val="00E20DFE"/>
    <w:rsid w:val="00E210B0"/>
    <w:rsid w:val="00E22CA7"/>
    <w:rsid w:val="00E2653C"/>
    <w:rsid w:val="00E2734A"/>
    <w:rsid w:val="00E2741F"/>
    <w:rsid w:val="00E3054F"/>
    <w:rsid w:val="00E30B44"/>
    <w:rsid w:val="00E30B8B"/>
    <w:rsid w:val="00E31BFE"/>
    <w:rsid w:val="00E324CF"/>
    <w:rsid w:val="00E328C1"/>
    <w:rsid w:val="00E355D4"/>
    <w:rsid w:val="00E35E31"/>
    <w:rsid w:val="00E35F00"/>
    <w:rsid w:val="00E36D64"/>
    <w:rsid w:val="00E3785F"/>
    <w:rsid w:val="00E40B57"/>
    <w:rsid w:val="00E4392C"/>
    <w:rsid w:val="00E44EDF"/>
    <w:rsid w:val="00E45A55"/>
    <w:rsid w:val="00E4681C"/>
    <w:rsid w:val="00E50CBB"/>
    <w:rsid w:val="00E51048"/>
    <w:rsid w:val="00E5473C"/>
    <w:rsid w:val="00E54FAB"/>
    <w:rsid w:val="00E55EFE"/>
    <w:rsid w:val="00E577D3"/>
    <w:rsid w:val="00E60FAF"/>
    <w:rsid w:val="00E62944"/>
    <w:rsid w:val="00E63EE7"/>
    <w:rsid w:val="00E64917"/>
    <w:rsid w:val="00E656BA"/>
    <w:rsid w:val="00E65EFC"/>
    <w:rsid w:val="00E666CE"/>
    <w:rsid w:val="00E66819"/>
    <w:rsid w:val="00E67FEF"/>
    <w:rsid w:val="00E712D7"/>
    <w:rsid w:val="00E71DAA"/>
    <w:rsid w:val="00E74716"/>
    <w:rsid w:val="00E75F92"/>
    <w:rsid w:val="00E7674A"/>
    <w:rsid w:val="00E803D6"/>
    <w:rsid w:val="00E825FA"/>
    <w:rsid w:val="00E8324C"/>
    <w:rsid w:val="00E84574"/>
    <w:rsid w:val="00E84C67"/>
    <w:rsid w:val="00E85398"/>
    <w:rsid w:val="00E855F9"/>
    <w:rsid w:val="00E86D60"/>
    <w:rsid w:val="00E870DF"/>
    <w:rsid w:val="00E913D8"/>
    <w:rsid w:val="00E91611"/>
    <w:rsid w:val="00E92D9E"/>
    <w:rsid w:val="00E92FCF"/>
    <w:rsid w:val="00E93C22"/>
    <w:rsid w:val="00E96FF0"/>
    <w:rsid w:val="00EA1AC8"/>
    <w:rsid w:val="00EA575F"/>
    <w:rsid w:val="00EA6DE4"/>
    <w:rsid w:val="00EB16FB"/>
    <w:rsid w:val="00EB21D3"/>
    <w:rsid w:val="00EB2F36"/>
    <w:rsid w:val="00EB2FEC"/>
    <w:rsid w:val="00EB3B97"/>
    <w:rsid w:val="00EB45B6"/>
    <w:rsid w:val="00EC114D"/>
    <w:rsid w:val="00EC2380"/>
    <w:rsid w:val="00EC37E9"/>
    <w:rsid w:val="00EC4942"/>
    <w:rsid w:val="00EC5B5E"/>
    <w:rsid w:val="00ED19DD"/>
    <w:rsid w:val="00ED1A01"/>
    <w:rsid w:val="00ED3746"/>
    <w:rsid w:val="00ED39A0"/>
    <w:rsid w:val="00ED4BA2"/>
    <w:rsid w:val="00ED5171"/>
    <w:rsid w:val="00ED5A0C"/>
    <w:rsid w:val="00ED74C4"/>
    <w:rsid w:val="00EE5366"/>
    <w:rsid w:val="00EE6A38"/>
    <w:rsid w:val="00EE78EE"/>
    <w:rsid w:val="00EF2289"/>
    <w:rsid w:val="00F03E04"/>
    <w:rsid w:val="00F0439E"/>
    <w:rsid w:val="00F07496"/>
    <w:rsid w:val="00F11000"/>
    <w:rsid w:val="00F11515"/>
    <w:rsid w:val="00F12045"/>
    <w:rsid w:val="00F130EA"/>
    <w:rsid w:val="00F14B36"/>
    <w:rsid w:val="00F15825"/>
    <w:rsid w:val="00F15AA1"/>
    <w:rsid w:val="00F16249"/>
    <w:rsid w:val="00F16F1A"/>
    <w:rsid w:val="00F179A6"/>
    <w:rsid w:val="00F213EA"/>
    <w:rsid w:val="00F232FC"/>
    <w:rsid w:val="00F242C3"/>
    <w:rsid w:val="00F249FF"/>
    <w:rsid w:val="00F25310"/>
    <w:rsid w:val="00F264E8"/>
    <w:rsid w:val="00F30788"/>
    <w:rsid w:val="00F31748"/>
    <w:rsid w:val="00F33264"/>
    <w:rsid w:val="00F3393A"/>
    <w:rsid w:val="00F40CA5"/>
    <w:rsid w:val="00F42D0C"/>
    <w:rsid w:val="00F43CAD"/>
    <w:rsid w:val="00F44E7C"/>
    <w:rsid w:val="00F45192"/>
    <w:rsid w:val="00F462EA"/>
    <w:rsid w:val="00F4653B"/>
    <w:rsid w:val="00F467BC"/>
    <w:rsid w:val="00F47702"/>
    <w:rsid w:val="00F5215B"/>
    <w:rsid w:val="00F55575"/>
    <w:rsid w:val="00F56265"/>
    <w:rsid w:val="00F62EBB"/>
    <w:rsid w:val="00F63BDD"/>
    <w:rsid w:val="00F63D3E"/>
    <w:rsid w:val="00F63EB8"/>
    <w:rsid w:val="00F64C5D"/>
    <w:rsid w:val="00F64F8F"/>
    <w:rsid w:val="00F64F9D"/>
    <w:rsid w:val="00F66B38"/>
    <w:rsid w:val="00F66D5F"/>
    <w:rsid w:val="00F671CB"/>
    <w:rsid w:val="00F67439"/>
    <w:rsid w:val="00F67E56"/>
    <w:rsid w:val="00F707D3"/>
    <w:rsid w:val="00F72660"/>
    <w:rsid w:val="00F736ED"/>
    <w:rsid w:val="00F73A63"/>
    <w:rsid w:val="00F73F28"/>
    <w:rsid w:val="00F74411"/>
    <w:rsid w:val="00F74F2E"/>
    <w:rsid w:val="00F772E2"/>
    <w:rsid w:val="00F81F3E"/>
    <w:rsid w:val="00F8344A"/>
    <w:rsid w:val="00F8496C"/>
    <w:rsid w:val="00F86297"/>
    <w:rsid w:val="00F8634C"/>
    <w:rsid w:val="00F86855"/>
    <w:rsid w:val="00F86997"/>
    <w:rsid w:val="00F90086"/>
    <w:rsid w:val="00F91C66"/>
    <w:rsid w:val="00F91D81"/>
    <w:rsid w:val="00F93654"/>
    <w:rsid w:val="00F93BF5"/>
    <w:rsid w:val="00F94FDE"/>
    <w:rsid w:val="00F95D3E"/>
    <w:rsid w:val="00F96AC4"/>
    <w:rsid w:val="00FA0ED7"/>
    <w:rsid w:val="00FA2A32"/>
    <w:rsid w:val="00FA2FBE"/>
    <w:rsid w:val="00FA3938"/>
    <w:rsid w:val="00FA3B47"/>
    <w:rsid w:val="00FA6959"/>
    <w:rsid w:val="00FA74F6"/>
    <w:rsid w:val="00FA78BC"/>
    <w:rsid w:val="00FB01D1"/>
    <w:rsid w:val="00FB03A9"/>
    <w:rsid w:val="00FB052A"/>
    <w:rsid w:val="00FB347F"/>
    <w:rsid w:val="00FB47EA"/>
    <w:rsid w:val="00FB51E5"/>
    <w:rsid w:val="00FB545C"/>
    <w:rsid w:val="00FB6D4D"/>
    <w:rsid w:val="00FB7B5F"/>
    <w:rsid w:val="00FB7F8F"/>
    <w:rsid w:val="00FC244F"/>
    <w:rsid w:val="00FC28E2"/>
    <w:rsid w:val="00FC2C32"/>
    <w:rsid w:val="00FC3FF1"/>
    <w:rsid w:val="00FC4EDA"/>
    <w:rsid w:val="00FC5B61"/>
    <w:rsid w:val="00FC7FA2"/>
    <w:rsid w:val="00FD119B"/>
    <w:rsid w:val="00FD2759"/>
    <w:rsid w:val="00FD52F4"/>
    <w:rsid w:val="00FD6557"/>
    <w:rsid w:val="00FD73F1"/>
    <w:rsid w:val="00FD7C93"/>
    <w:rsid w:val="00FE2BA0"/>
    <w:rsid w:val="00FE401D"/>
    <w:rsid w:val="00FE5B8A"/>
    <w:rsid w:val="00FE602D"/>
    <w:rsid w:val="00FF0B61"/>
    <w:rsid w:val="00FF10C5"/>
    <w:rsid w:val="00FF1EA4"/>
    <w:rsid w:val="00FF2B51"/>
    <w:rsid w:val="00FF3BC1"/>
    <w:rsid w:val="00FF5348"/>
    <w:rsid w:val="00FF714E"/>
    <w:rsid w:val="00FF7173"/>
    <w:rsid w:val="00FF748C"/>
    <w:rsid w:val="00FF7D7F"/>
    <w:rsid w:val="00F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2A86E"/>
  <w15:chartTrackingRefBased/>
  <w15:docId w15:val="{BB2F3491-F1B0-4C49-BCA7-EFFB9C3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920"/>
    <w:rPr>
      <w:rFonts w:ascii="Times New Roman" w:eastAsia="Times New Roman" w:hAnsi="Times New Roman" w:cs="Times New Roman"/>
    </w:rPr>
  </w:style>
  <w:style w:type="paragraph" w:styleId="Heading1">
    <w:name w:val="heading 1"/>
    <w:basedOn w:val="Normal"/>
    <w:link w:val="Heading1Char"/>
    <w:uiPriority w:val="9"/>
    <w:qFormat/>
    <w:rsid w:val="0069623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3D4"/>
    <w:rPr>
      <w:sz w:val="16"/>
      <w:szCs w:val="16"/>
    </w:rPr>
  </w:style>
  <w:style w:type="paragraph" w:styleId="CommentText">
    <w:name w:val="annotation text"/>
    <w:basedOn w:val="Normal"/>
    <w:link w:val="CommentTextChar"/>
    <w:uiPriority w:val="99"/>
    <w:semiHidden/>
    <w:unhideWhenUsed/>
    <w:rsid w:val="009133D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133D4"/>
    <w:rPr>
      <w:sz w:val="20"/>
      <w:szCs w:val="20"/>
    </w:rPr>
  </w:style>
  <w:style w:type="paragraph" w:styleId="CommentSubject">
    <w:name w:val="annotation subject"/>
    <w:basedOn w:val="CommentText"/>
    <w:next w:val="CommentText"/>
    <w:link w:val="CommentSubjectChar"/>
    <w:uiPriority w:val="99"/>
    <w:semiHidden/>
    <w:unhideWhenUsed/>
    <w:rsid w:val="009133D4"/>
    <w:rPr>
      <w:b/>
      <w:bCs/>
    </w:rPr>
  </w:style>
  <w:style w:type="character" w:customStyle="1" w:styleId="CommentSubjectChar">
    <w:name w:val="Comment Subject Char"/>
    <w:basedOn w:val="CommentTextChar"/>
    <w:link w:val="CommentSubject"/>
    <w:uiPriority w:val="99"/>
    <w:semiHidden/>
    <w:rsid w:val="009133D4"/>
    <w:rPr>
      <w:b/>
      <w:bCs/>
      <w:sz w:val="20"/>
      <w:szCs w:val="20"/>
    </w:rPr>
  </w:style>
  <w:style w:type="character" w:styleId="PlaceholderText">
    <w:name w:val="Placeholder Text"/>
    <w:basedOn w:val="DefaultParagraphFont"/>
    <w:uiPriority w:val="99"/>
    <w:semiHidden/>
    <w:rsid w:val="00E870DF"/>
    <w:rPr>
      <w:color w:val="808080"/>
    </w:rPr>
  </w:style>
  <w:style w:type="paragraph" w:customStyle="1" w:styleId="EndNoteBibliographyTitle">
    <w:name w:val="EndNote Bibliography Title"/>
    <w:basedOn w:val="Normal"/>
    <w:link w:val="EndNoteBibliographyTitleChar"/>
    <w:rsid w:val="00172920"/>
    <w:pPr>
      <w:jc w:val="center"/>
    </w:pPr>
  </w:style>
  <w:style w:type="character" w:customStyle="1" w:styleId="EndNoteBibliographyTitleChar">
    <w:name w:val="EndNote Bibliography Title Char"/>
    <w:basedOn w:val="DefaultParagraphFont"/>
    <w:link w:val="EndNoteBibliographyTitle"/>
    <w:rsid w:val="00172920"/>
    <w:rPr>
      <w:rFonts w:ascii="Times New Roman" w:eastAsia="Times New Roman" w:hAnsi="Times New Roman" w:cs="Times New Roman"/>
    </w:rPr>
  </w:style>
  <w:style w:type="paragraph" w:customStyle="1" w:styleId="EndNoteBibliography">
    <w:name w:val="EndNote Bibliography"/>
    <w:basedOn w:val="Normal"/>
    <w:link w:val="EndNoteBibliographyChar"/>
    <w:rsid w:val="00172920"/>
  </w:style>
  <w:style w:type="character" w:customStyle="1" w:styleId="EndNoteBibliographyChar">
    <w:name w:val="EndNote Bibliography Char"/>
    <w:basedOn w:val="DefaultParagraphFont"/>
    <w:link w:val="EndNoteBibliography"/>
    <w:rsid w:val="00172920"/>
    <w:rPr>
      <w:rFonts w:ascii="Times New Roman" w:eastAsia="Times New Roman" w:hAnsi="Times New Roman" w:cs="Times New Roman"/>
    </w:rPr>
  </w:style>
  <w:style w:type="character" w:styleId="Hyperlink">
    <w:name w:val="Hyperlink"/>
    <w:basedOn w:val="DefaultParagraphFont"/>
    <w:uiPriority w:val="99"/>
    <w:unhideWhenUsed/>
    <w:rsid w:val="00172920"/>
    <w:rPr>
      <w:color w:val="0563C1" w:themeColor="hyperlink"/>
      <w:u w:val="single"/>
    </w:rPr>
  </w:style>
  <w:style w:type="character" w:styleId="UnresolvedMention">
    <w:name w:val="Unresolved Mention"/>
    <w:basedOn w:val="DefaultParagraphFont"/>
    <w:uiPriority w:val="99"/>
    <w:rsid w:val="00172920"/>
    <w:rPr>
      <w:color w:val="605E5C"/>
      <w:shd w:val="clear" w:color="auto" w:fill="E1DFDD"/>
    </w:rPr>
  </w:style>
  <w:style w:type="paragraph" w:styleId="NormalWeb">
    <w:name w:val="Normal (Web)"/>
    <w:basedOn w:val="Normal"/>
    <w:uiPriority w:val="99"/>
    <w:unhideWhenUsed/>
    <w:rsid w:val="00F467BC"/>
    <w:pPr>
      <w:spacing w:before="100" w:beforeAutospacing="1" w:after="100" w:afterAutospacing="1"/>
    </w:pPr>
  </w:style>
  <w:style w:type="paragraph" w:styleId="ListParagraph">
    <w:name w:val="List Paragraph"/>
    <w:basedOn w:val="Normal"/>
    <w:uiPriority w:val="34"/>
    <w:qFormat/>
    <w:rsid w:val="006758B4"/>
    <w:pPr>
      <w:ind w:left="720"/>
      <w:contextualSpacing/>
    </w:pPr>
  </w:style>
  <w:style w:type="paragraph" w:styleId="BalloonText">
    <w:name w:val="Balloon Text"/>
    <w:basedOn w:val="Normal"/>
    <w:link w:val="BalloonTextChar"/>
    <w:uiPriority w:val="99"/>
    <w:semiHidden/>
    <w:unhideWhenUsed/>
    <w:rsid w:val="006D7703"/>
    <w:rPr>
      <w:rFonts w:ascii="SimSun" w:eastAsia="SimSun"/>
      <w:sz w:val="18"/>
      <w:szCs w:val="18"/>
    </w:rPr>
  </w:style>
  <w:style w:type="character" w:customStyle="1" w:styleId="BalloonTextChar">
    <w:name w:val="Balloon Text Char"/>
    <w:basedOn w:val="DefaultParagraphFont"/>
    <w:link w:val="BalloonText"/>
    <w:uiPriority w:val="99"/>
    <w:semiHidden/>
    <w:rsid w:val="006D7703"/>
    <w:rPr>
      <w:rFonts w:ascii="SimSun" w:eastAsia="SimSun" w:hAnsi="Times New Roman" w:cs="Times New Roman"/>
      <w:sz w:val="18"/>
      <w:szCs w:val="18"/>
    </w:rPr>
  </w:style>
  <w:style w:type="character" w:styleId="FollowedHyperlink">
    <w:name w:val="FollowedHyperlink"/>
    <w:basedOn w:val="DefaultParagraphFont"/>
    <w:uiPriority w:val="99"/>
    <w:semiHidden/>
    <w:unhideWhenUsed/>
    <w:rsid w:val="00696231"/>
    <w:rPr>
      <w:color w:val="954F72" w:themeColor="followedHyperlink"/>
      <w:u w:val="single"/>
    </w:rPr>
  </w:style>
  <w:style w:type="character" w:customStyle="1" w:styleId="Heading1Char">
    <w:name w:val="Heading 1 Char"/>
    <w:basedOn w:val="DefaultParagraphFont"/>
    <w:link w:val="Heading1"/>
    <w:uiPriority w:val="9"/>
    <w:rsid w:val="006962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C38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382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1C382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382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288">
      <w:bodyDiv w:val="1"/>
      <w:marLeft w:val="0"/>
      <w:marRight w:val="0"/>
      <w:marTop w:val="0"/>
      <w:marBottom w:val="0"/>
      <w:divBdr>
        <w:top w:val="none" w:sz="0" w:space="0" w:color="auto"/>
        <w:left w:val="none" w:sz="0" w:space="0" w:color="auto"/>
        <w:bottom w:val="none" w:sz="0" w:space="0" w:color="auto"/>
        <w:right w:val="none" w:sz="0" w:space="0" w:color="auto"/>
      </w:divBdr>
      <w:divsChild>
        <w:div w:id="2054574423">
          <w:marLeft w:val="0"/>
          <w:marRight w:val="0"/>
          <w:marTop w:val="0"/>
          <w:marBottom w:val="0"/>
          <w:divBdr>
            <w:top w:val="none" w:sz="0" w:space="0" w:color="auto"/>
            <w:left w:val="none" w:sz="0" w:space="0" w:color="auto"/>
            <w:bottom w:val="none" w:sz="0" w:space="0" w:color="auto"/>
            <w:right w:val="none" w:sz="0" w:space="0" w:color="auto"/>
          </w:divBdr>
          <w:divsChild>
            <w:div w:id="129902458">
              <w:marLeft w:val="0"/>
              <w:marRight w:val="0"/>
              <w:marTop w:val="0"/>
              <w:marBottom w:val="0"/>
              <w:divBdr>
                <w:top w:val="none" w:sz="0" w:space="0" w:color="auto"/>
                <w:left w:val="none" w:sz="0" w:space="0" w:color="auto"/>
                <w:bottom w:val="none" w:sz="0" w:space="0" w:color="auto"/>
                <w:right w:val="none" w:sz="0" w:space="0" w:color="auto"/>
              </w:divBdr>
              <w:divsChild>
                <w:div w:id="333148021">
                  <w:marLeft w:val="0"/>
                  <w:marRight w:val="0"/>
                  <w:marTop w:val="0"/>
                  <w:marBottom w:val="0"/>
                  <w:divBdr>
                    <w:top w:val="none" w:sz="0" w:space="0" w:color="auto"/>
                    <w:left w:val="none" w:sz="0" w:space="0" w:color="auto"/>
                    <w:bottom w:val="none" w:sz="0" w:space="0" w:color="auto"/>
                    <w:right w:val="none" w:sz="0" w:space="0" w:color="auto"/>
                  </w:divBdr>
                  <w:divsChild>
                    <w:div w:id="17499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0332">
      <w:bodyDiv w:val="1"/>
      <w:marLeft w:val="0"/>
      <w:marRight w:val="0"/>
      <w:marTop w:val="0"/>
      <w:marBottom w:val="0"/>
      <w:divBdr>
        <w:top w:val="none" w:sz="0" w:space="0" w:color="auto"/>
        <w:left w:val="none" w:sz="0" w:space="0" w:color="auto"/>
        <w:bottom w:val="none" w:sz="0" w:space="0" w:color="auto"/>
        <w:right w:val="none" w:sz="0" w:space="0" w:color="auto"/>
      </w:divBdr>
      <w:divsChild>
        <w:div w:id="1472867468">
          <w:marLeft w:val="0"/>
          <w:marRight w:val="0"/>
          <w:marTop w:val="0"/>
          <w:marBottom w:val="0"/>
          <w:divBdr>
            <w:top w:val="none" w:sz="0" w:space="0" w:color="auto"/>
            <w:left w:val="none" w:sz="0" w:space="0" w:color="auto"/>
            <w:bottom w:val="none" w:sz="0" w:space="0" w:color="auto"/>
            <w:right w:val="none" w:sz="0" w:space="0" w:color="auto"/>
          </w:divBdr>
          <w:divsChild>
            <w:div w:id="1890192043">
              <w:marLeft w:val="0"/>
              <w:marRight w:val="0"/>
              <w:marTop w:val="0"/>
              <w:marBottom w:val="0"/>
              <w:divBdr>
                <w:top w:val="none" w:sz="0" w:space="0" w:color="auto"/>
                <w:left w:val="none" w:sz="0" w:space="0" w:color="auto"/>
                <w:bottom w:val="none" w:sz="0" w:space="0" w:color="auto"/>
                <w:right w:val="none" w:sz="0" w:space="0" w:color="auto"/>
              </w:divBdr>
              <w:divsChild>
                <w:div w:id="356199346">
                  <w:marLeft w:val="0"/>
                  <w:marRight w:val="0"/>
                  <w:marTop w:val="0"/>
                  <w:marBottom w:val="0"/>
                  <w:divBdr>
                    <w:top w:val="none" w:sz="0" w:space="0" w:color="auto"/>
                    <w:left w:val="none" w:sz="0" w:space="0" w:color="auto"/>
                    <w:bottom w:val="none" w:sz="0" w:space="0" w:color="auto"/>
                    <w:right w:val="none" w:sz="0" w:space="0" w:color="auto"/>
                  </w:divBdr>
                  <w:divsChild>
                    <w:div w:id="7044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98226">
      <w:bodyDiv w:val="1"/>
      <w:marLeft w:val="0"/>
      <w:marRight w:val="0"/>
      <w:marTop w:val="0"/>
      <w:marBottom w:val="0"/>
      <w:divBdr>
        <w:top w:val="none" w:sz="0" w:space="0" w:color="auto"/>
        <w:left w:val="none" w:sz="0" w:space="0" w:color="auto"/>
        <w:bottom w:val="none" w:sz="0" w:space="0" w:color="auto"/>
        <w:right w:val="none" w:sz="0" w:space="0" w:color="auto"/>
      </w:divBdr>
    </w:div>
    <w:div w:id="307513691">
      <w:bodyDiv w:val="1"/>
      <w:marLeft w:val="0"/>
      <w:marRight w:val="0"/>
      <w:marTop w:val="0"/>
      <w:marBottom w:val="0"/>
      <w:divBdr>
        <w:top w:val="none" w:sz="0" w:space="0" w:color="auto"/>
        <w:left w:val="none" w:sz="0" w:space="0" w:color="auto"/>
        <w:bottom w:val="none" w:sz="0" w:space="0" w:color="auto"/>
        <w:right w:val="none" w:sz="0" w:space="0" w:color="auto"/>
      </w:divBdr>
    </w:div>
    <w:div w:id="335306893">
      <w:bodyDiv w:val="1"/>
      <w:marLeft w:val="0"/>
      <w:marRight w:val="0"/>
      <w:marTop w:val="0"/>
      <w:marBottom w:val="0"/>
      <w:divBdr>
        <w:top w:val="none" w:sz="0" w:space="0" w:color="auto"/>
        <w:left w:val="none" w:sz="0" w:space="0" w:color="auto"/>
        <w:bottom w:val="none" w:sz="0" w:space="0" w:color="auto"/>
        <w:right w:val="none" w:sz="0" w:space="0" w:color="auto"/>
      </w:divBdr>
    </w:div>
    <w:div w:id="352387564">
      <w:bodyDiv w:val="1"/>
      <w:marLeft w:val="0"/>
      <w:marRight w:val="0"/>
      <w:marTop w:val="0"/>
      <w:marBottom w:val="0"/>
      <w:divBdr>
        <w:top w:val="none" w:sz="0" w:space="0" w:color="auto"/>
        <w:left w:val="none" w:sz="0" w:space="0" w:color="auto"/>
        <w:bottom w:val="none" w:sz="0" w:space="0" w:color="auto"/>
        <w:right w:val="none" w:sz="0" w:space="0" w:color="auto"/>
      </w:divBdr>
      <w:divsChild>
        <w:div w:id="1696231402">
          <w:marLeft w:val="0"/>
          <w:marRight w:val="0"/>
          <w:marTop w:val="0"/>
          <w:marBottom w:val="0"/>
          <w:divBdr>
            <w:top w:val="none" w:sz="0" w:space="0" w:color="auto"/>
            <w:left w:val="none" w:sz="0" w:space="0" w:color="auto"/>
            <w:bottom w:val="none" w:sz="0" w:space="0" w:color="auto"/>
            <w:right w:val="none" w:sz="0" w:space="0" w:color="auto"/>
          </w:divBdr>
        </w:div>
      </w:divsChild>
    </w:div>
    <w:div w:id="360055355">
      <w:bodyDiv w:val="1"/>
      <w:marLeft w:val="0"/>
      <w:marRight w:val="0"/>
      <w:marTop w:val="0"/>
      <w:marBottom w:val="0"/>
      <w:divBdr>
        <w:top w:val="none" w:sz="0" w:space="0" w:color="auto"/>
        <w:left w:val="none" w:sz="0" w:space="0" w:color="auto"/>
        <w:bottom w:val="none" w:sz="0" w:space="0" w:color="auto"/>
        <w:right w:val="none" w:sz="0" w:space="0" w:color="auto"/>
      </w:divBdr>
      <w:divsChild>
        <w:div w:id="1597710652">
          <w:marLeft w:val="0"/>
          <w:marRight w:val="0"/>
          <w:marTop w:val="0"/>
          <w:marBottom w:val="0"/>
          <w:divBdr>
            <w:top w:val="none" w:sz="0" w:space="0" w:color="auto"/>
            <w:left w:val="none" w:sz="0" w:space="0" w:color="auto"/>
            <w:bottom w:val="none" w:sz="0" w:space="0" w:color="auto"/>
            <w:right w:val="none" w:sz="0" w:space="0" w:color="auto"/>
          </w:divBdr>
          <w:divsChild>
            <w:div w:id="1182664136">
              <w:marLeft w:val="0"/>
              <w:marRight w:val="0"/>
              <w:marTop w:val="0"/>
              <w:marBottom w:val="0"/>
              <w:divBdr>
                <w:top w:val="none" w:sz="0" w:space="0" w:color="auto"/>
                <w:left w:val="none" w:sz="0" w:space="0" w:color="auto"/>
                <w:bottom w:val="none" w:sz="0" w:space="0" w:color="auto"/>
                <w:right w:val="none" w:sz="0" w:space="0" w:color="auto"/>
              </w:divBdr>
              <w:divsChild>
                <w:div w:id="822501411">
                  <w:marLeft w:val="0"/>
                  <w:marRight w:val="0"/>
                  <w:marTop w:val="0"/>
                  <w:marBottom w:val="0"/>
                  <w:divBdr>
                    <w:top w:val="none" w:sz="0" w:space="0" w:color="auto"/>
                    <w:left w:val="none" w:sz="0" w:space="0" w:color="auto"/>
                    <w:bottom w:val="none" w:sz="0" w:space="0" w:color="auto"/>
                    <w:right w:val="none" w:sz="0" w:space="0" w:color="auto"/>
                  </w:divBdr>
                  <w:divsChild>
                    <w:div w:id="206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7407">
      <w:bodyDiv w:val="1"/>
      <w:marLeft w:val="0"/>
      <w:marRight w:val="0"/>
      <w:marTop w:val="0"/>
      <w:marBottom w:val="0"/>
      <w:divBdr>
        <w:top w:val="none" w:sz="0" w:space="0" w:color="auto"/>
        <w:left w:val="none" w:sz="0" w:space="0" w:color="auto"/>
        <w:bottom w:val="none" w:sz="0" w:space="0" w:color="auto"/>
        <w:right w:val="none" w:sz="0" w:space="0" w:color="auto"/>
      </w:divBdr>
      <w:divsChild>
        <w:div w:id="1992515221">
          <w:marLeft w:val="0"/>
          <w:marRight w:val="0"/>
          <w:marTop w:val="0"/>
          <w:marBottom w:val="0"/>
          <w:divBdr>
            <w:top w:val="none" w:sz="0" w:space="0" w:color="auto"/>
            <w:left w:val="none" w:sz="0" w:space="0" w:color="auto"/>
            <w:bottom w:val="none" w:sz="0" w:space="0" w:color="auto"/>
            <w:right w:val="none" w:sz="0" w:space="0" w:color="auto"/>
          </w:divBdr>
          <w:divsChild>
            <w:div w:id="1243298489">
              <w:marLeft w:val="0"/>
              <w:marRight w:val="0"/>
              <w:marTop w:val="0"/>
              <w:marBottom w:val="0"/>
              <w:divBdr>
                <w:top w:val="none" w:sz="0" w:space="0" w:color="auto"/>
                <w:left w:val="none" w:sz="0" w:space="0" w:color="auto"/>
                <w:bottom w:val="none" w:sz="0" w:space="0" w:color="auto"/>
                <w:right w:val="none" w:sz="0" w:space="0" w:color="auto"/>
              </w:divBdr>
              <w:divsChild>
                <w:div w:id="124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35729">
      <w:bodyDiv w:val="1"/>
      <w:marLeft w:val="0"/>
      <w:marRight w:val="0"/>
      <w:marTop w:val="0"/>
      <w:marBottom w:val="0"/>
      <w:divBdr>
        <w:top w:val="none" w:sz="0" w:space="0" w:color="auto"/>
        <w:left w:val="none" w:sz="0" w:space="0" w:color="auto"/>
        <w:bottom w:val="none" w:sz="0" w:space="0" w:color="auto"/>
        <w:right w:val="none" w:sz="0" w:space="0" w:color="auto"/>
      </w:divBdr>
    </w:div>
    <w:div w:id="393553263">
      <w:bodyDiv w:val="1"/>
      <w:marLeft w:val="0"/>
      <w:marRight w:val="0"/>
      <w:marTop w:val="0"/>
      <w:marBottom w:val="0"/>
      <w:divBdr>
        <w:top w:val="none" w:sz="0" w:space="0" w:color="auto"/>
        <w:left w:val="none" w:sz="0" w:space="0" w:color="auto"/>
        <w:bottom w:val="none" w:sz="0" w:space="0" w:color="auto"/>
        <w:right w:val="none" w:sz="0" w:space="0" w:color="auto"/>
      </w:divBdr>
      <w:divsChild>
        <w:div w:id="1903711031">
          <w:marLeft w:val="0"/>
          <w:marRight w:val="0"/>
          <w:marTop w:val="0"/>
          <w:marBottom w:val="0"/>
          <w:divBdr>
            <w:top w:val="none" w:sz="0" w:space="0" w:color="auto"/>
            <w:left w:val="none" w:sz="0" w:space="0" w:color="auto"/>
            <w:bottom w:val="none" w:sz="0" w:space="0" w:color="auto"/>
            <w:right w:val="none" w:sz="0" w:space="0" w:color="auto"/>
          </w:divBdr>
          <w:divsChild>
            <w:div w:id="172963493">
              <w:marLeft w:val="0"/>
              <w:marRight w:val="0"/>
              <w:marTop w:val="0"/>
              <w:marBottom w:val="0"/>
              <w:divBdr>
                <w:top w:val="none" w:sz="0" w:space="0" w:color="auto"/>
                <w:left w:val="none" w:sz="0" w:space="0" w:color="auto"/>
                <w:bottom w:val="none" w:sz="0" w:space="0" w:color="auto"/>
                <w:right w:val="none" w:sz="0" w:space="0" w:color="auto"/>
              </w:divBdr>
              <w:divsChild>
                <w:div w:id="16894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7065">
      <w:bodyDiv w:val="1"/>
      <w:marLeft w:val="0"/>
      <w:marRight w:val="0"/>
      <w:marTop w:val="0"/>
      <w:marBottom w:val="0"/>
      <w:divBdr>
        <w:top w:val="none" w:sz="0" w:space="0" w:color="auto"/>
        <w:left w:val="none" w:sz="0" w:space="0" w:color="auto"/>
        <w:bottom w:val="none" w:sz="0" w:space="0" w:color="auto"/>
        <w:right w:val="none" w:sz="0" w:space="0" w:color="auto"/>
      </w:divBdr>
      <w:divsChild>
        <w:div w:id="1469396823">
          <w:marLeft w:val="0"/>
          <w:marRight w:val="0"/>
          <w:marTop w:val="0"/>
          <w:marBottom w:val="0"/>
          <w:divBdr>
            <w:top w:val="none" w:sz="0" w:space="0" w:color="auto"/>
            <w:left w:val="none" w:sz="0" w:space="0" w:color="auto"/>
            <w:bottom w:val="none" w:sz="0" w:space="0" w:color="auto"/>
            <w:right w:val="none" w:sz="0" w:space="0" w:color="auto"/>
          </w:divBdr>
          <w:divsChild>
            <w:div w:id="1202398176">
              <w:marLeft w:val="0"/>
              <w:marRight w:val="0"/>
              <w:marTop w:val="0"/>
              <w:marBottom w:val="0"/>
              <w:divBdr>
                <w:top w:val="none" w:sz="0" w:space="0" w:color="auto"/>
                <w:left w:val="none" w:sz="0" w:space="0" w:color="auto"/>
                <w:bottom w:val="none" w:sz="0" w:space="0" w:color="auto"/>
                <w:right w:val="none" w:sz="0" w:space="0" w:color="auto"/>
              </w:divBdr>
              <w:divsChild>
                <w:div w:id="172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25756772">
      <w:bodyDiv w:val="1"/>
      <w:marLeft w:val="0"/>
      <w:marRight w:val="0"/>
      <w:marTop w:val="0"/>
      <w:marBottom w:val="0"/>
      <w:divBdr>
        <w:top w:val="none" w:sz="0" w:space="0" w:color="auto"/>
        <w:left w:val="none" w:sz="0" w:space="0" w:color="auto"/>
        <w:bottom w:val="none" w:sz="0" w:space="0" w:color="auto"/>
        <w:right w:val="none" w:sz="0" w:space="0" w:color="auto"/>
      </w:divBdr>
    </w:div>
    <w:div w:id="657537661">
      <w:bodyDiv w:val="1"/>
      <w:marLeft w:val="0"/>
      <w:marRight w:val="0"/>
      <w:marTop w:val="0"/>
      <w:marBottom w:val="0"/>
      <w:divBdr>
        <w:top w:val="none" w:sz="0" w:space="0" w:color="auto"/>
        <w:left w:val="none" w:sz="0" w:space="0" w:color="auto"/>
        <w:bottom w:val="none" w:sz="0" w:space="0" w:color="auto"/>
        <w:right w:val="none" w:sz="0" w:space="0" w:color="auto"/>
      </w:divBdr>
      <w:divsChild>
        <w:div w:id="1421173398">
          <w:marLeft w:val="0"/>
          <w:marRight w:val="0"/>
          <w:marTop w:val="0"/>
          <w:marBottom w:val="0"/>
          <w:divBdr>
            <w:top w:val="none" w:sz="0" w:space="0" w:color="auto"/>
            <w:left w:val="none" w:sz="0" w:space="0" w:color="auto"/>
            <w:bottom w:val="none" w:sz="0" w:space="0" w:color="auto"/>
            <w:right w:val="none" w:sz="0" w:space="0" w:color="auto"/>
          </w:divBdr>
          <w:divsChild>
            <w:div w:id="1262494785">
              <w:marLeft w:val="0"/>
              <w:marRight w:val="0"/>
              <w:marTop w:val="0"/>
              <w:marBottom w:val="0"/>
              <w:divBdr>
                <w:top w:val="none" w:sz="0" w:space="0" w:color="auto"/>
                <w:left w:val="none" w:sz="0" w:space="0" w:color="auto"/>
                <w:bottom w:val="none" w:sz="0" w:space="0" w:color="auto"/>
                <w:right w:val="none" w:sz="0" w:space="0" w:color="auto"/>
              </w:divBdr>
              <w:divsChild>
                <w:div w:id="4288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926">
      <w:bodyDiv w:val="1"/>
      <w:marLeft w:val="0"/>
      <w:marRight w:val="0"/>
      <w:marTop w:val="0"/>
      <w:marBottom w:val="0"/>
      <w:divBdr>
        <w:top w:val="none" w:sz="0" w:space="0" w:color="auto"/>
        <w:left w:val="none" w:sz="0" w:space="0" w:color="auto"/>
        <w:bottom w:val="none" w:sz="0" w:space="0" w:color="auto"/>
        <w:right w:val="none" w:sz="0" w:space="0" w:color="auto"/>
      </w:divBdr>
      <w:divsChild>
        <w:div w:id="536822833">
          <w:marLeft w:val="0"/>
          <w:marRight w:val="0"/>
          <w:marTop w:val="0"/>
          <w:marBottom w:val="0"/>
          <w:divBdr>
            <w:top w:val="none" w:sz="0" w:space="0" w:color="auto"/>
            <w:left w:val="none" w:sz="0" w:space="0" w:color="auto"/>
            <w:bottom w:val="none" w:sz="0" w:space="0" w:color="auto"/>
            <w:right w:val="none" w:sz="0" w:space="0" w:color="auto"/>
          </w:divBdr>
          <w:divsChild>
            <w:div w:id="155342811">
              <w:marLeft w:val="0"/>
              <w:marRight w:val="0"/>
              <w:marTop w:val="0"/>
              <w:marBottom w:val="0"/>
              <w:divBdr>
                <w:top w:val="none" w:sz="0" w:space="0" w:color="auto"/>
                <w:left w:val="none" w:sz="0" w:space="0" w:color="auto"/>
                <w:bottom w:val="none" w:sz="0" w:space="0" w:color="auto"/>
                <w:right w:val="none" w:sz="0" w:space="0" w:color="auto"/>
              </w:divBdr>
              <w:divsChild>
                <w:div w:id="487985340">
                  <w:marLeft w:val="0"/>
                  <w:marRight w:val="0"/>
                  <w:marTop w:val="0"/>
                  <w:marBottom w:val="0"/>
                  <w:divBdr>
                    <w:top w:val="none" w:sz="0" w:space="0" w:color="auto"/>
                    <w:left w:val="none" w:sz="0" w:space="0" w:color="auto"/>
                    <w:bottom w:val="none" w:sz="0" w:space="0" w:color="auto"/>
                    <w:right w:val="none" w:sz="0" w:space="0" w:color="auto"/>
                  </w:divBdr>
                  <w:divsChild>
                    <w:div w:id="762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9038">
      <w:bodyDiv w:val="1"/>
      <w:marLeft w:val="0"/>
      <w:marRight w:val="0"/>
      <w:marTop w:val="0"/>
      <w:marBottom w:val="0"/>
      <w:divBdr>
        <w:top w:val="none" w:sz="0" w:space="0" w:color="auto"/>
        <w:left w:val="none" w:sz="0" w:space="0" w:color="auto"/>
        <w:bottom w:val="none" w:sz="0" w:space="0" w:color="auto"/>
        <w:right w:val="none" w:sz="0" w:space="0" w:color="auto"/>
      </w:divBdr>
      <w:divsChild>
        <w:div w:id="851915467">
          <w:marLeft w:val="0"/>
          <w:marRight w:val="0"/>
          <w:marTop w:val="0"/>
          <w:marBottom w:val="0"/>
          <w:divBdr>
            <w:top w:val="none" w:sz="0" w:space="0" w:color="auto"/>
            <w:left w:val="none" w:sz="0" w:space="0" w:color="auto"/>
            <w:bottom w:val="none" w:sz="0" w:space="0" w:color="auto"/>
            <w:right w:val="none" w:sz="0" w:space="0" w:color="auto"/>
          </w:divBdr>
          <w:divsChild>
            <w:div w:id="1151561834">
              <w:marLeft w:val="0"/>
              <w:marRight w:val="0"/>
              <w:marTop w:val="0"/>
              <w:marBottom w:val="0"/>
              <w:divBdr>
                <w:top w:val="none" w:sz="0" w:space="0" w:color="auto"/>
                <w:left w:val="none" w:sz="0" w:space="0" w:color="auto"/>
                <w:bottom w:val="none" w:sz="0" w:space="0" w:color="auto"/>
                <w:right w:val="none" w:sz="0" w:space="0" w:color="auto"/>
              </w:divBdr>
              <w:divsChild>
                <w:div w:id="588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3228">
      <w:bodyDiv w:val="1"/>
      <w:marLeft w:val="0"/>
      <w:marRight w:val="0"/>
      <w:marTop w:val="0"/>
      <w:marBottom w:val="0"/>
      <w:divBdr>
        <w:top w:val="none" w:sz="0" w:space="0" w:color="auto"/>
        <w:left w:val="none" w:sz="0" w:space="0" w:color="auto"/>
        <w:bottom w:val="none" w:sz="0" w:space="0" w:color="auto"/>
        <w:right w:val="none" w:sz="0" w:space="0" w:color="auto"/>
      </w:divBdr>
      <w:divsChild>
        <w:div w:id="361326387">
          <w:marLeft w:val="0"/>
          <w:marRight w:val="0"/>
          <w:marTop w:val="0"/>
          <w:marBottom w:val="0"/>
          <w:divBdr>
            <w:top w:val="none" w:sz="0" w:space="0" w:color="auto"/>
            <w:left w:val="none" w:sz="0" w:space="0" w:color="auto"/>
            <w:bottom w:val="none" w:sz="0" w:space="0" w:color="auto"/>
            <w:right w:val="none" w:sz="0" w:space="0" w:color="auto"/>
          </w:divBdr>
          <w:divsChild>
            <w:div w:id="304241217">
              <w:marLeft w:val="0"/>
              <w:marRight w:val="0"/>
              <w:marTop w:val="0"/>
              <w:marBottom w:val="0"/>
              <w:divBdr>
                <w:top w:val="none" w:sz="0" w:space="0" w:color="auto"/>
                <w:left w:val="none" w:sz="0" w:space="0" w:color="auto"/>
                <w:bottom w:val="none" w:sz="0" w:space="0" w:color="auto"/>
                <w:right w:val="none" w:sz="0" w:space="0" w:color="auto"/>
              </w:divBdr>
              <w:divsChild>
                <w:div w:id="1417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9247">
      <w:bodyDiv w:val="1"/>
      <w:marLeft w:val="0"/>
      <w:marRight w:val="0"/>
      <w:marTop w:val="0"/>
      <w:marBottom w:val="0"/>
      <w:divBdr>
        <w:top w:val="none" w:sz="0" w:space="0" w:color="auto"/>
        <w:left w:val="none" w:sz="0" w:space="0" w:color="auto"/>
        <w:bottom w:val="none" w:sz="0" w:space="0" w:color="auto"/>
        <w:right w:val="none" w:sz="0" w:space="0" w:color="auto"/>
      </w:divBdr>
      <w:divsChild>
        <w:div w:id="835918541">
          <w:marLeft w:val="0"/>
          <w:marRight w:val="0"/>
          <w:marTop w:val="0"/>
          <w:marBottom w:val="0"/>
          <w:divBdr>
            <w:top w:val="none" w:sz="0" w:space="0" w:color="auto"/>
            <w:left w:val="none" w:sz="0" w:space="0" w:color="auto"/>
            <w:bottom w:val="none" w:sz="0" w:space="0" w:color="auto"/>
            <w:right w:val="none" w:sz="0" w:space="0" w:color="auto"/>
          </w:divBdr>
          <w:divsChild>
            <w:div w:id="1564637494">
              <w:marLeft w:val="0"/>
              <w:marRight w:val="0"/>
              <w:marTop w:val="0"/>
              <w:marBottom w:val="0"/>
              <w:divBdr>
                <w:top w:val="none" w:sz="0" w:space="0" w:color="auto"/>
                <w:left w:val="none" w:sz="0" w:space="0" w:color="auto"/>
                <w:bottom w:val="none" w:sz="0" w:space="0" w:color="auto"/>
                <w:right w:val="none" w:sz="0" w:space="0" w:color="auto"/>
              </w:divBdr>
              <w:divsChild>
                <w:div w:id="2812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8944">
      <w:bodyDiv w:val="1"/>
      <w:marLeft w:val="0"/>
      <w:marRight w:val="0"/>
      <w:marTop w:val="0"/>
      <w:marBottom w:val="0"/>
      <w:divBdr>
        <w:top w:val="none" w:sz="0" w:space="0" w:color="auto"/>
        <w:left w:val="none" w:sz="0" w:space="0" w:color="auto"/>
        <w:bottom w:val="none" w:sz="0" w:space="0" w:color="auto"/>
        <w:right w:val="none" w:sz="0" w:space="0" w:color="auto"/>
      </w:divBdr>
    </w:div>
    <w:div w:id="1011420162">
      <w:bodyDiv w:val="1"/>
      <w:marLeft w:val="0"/>
      <w:marRight w:val="0"/>
      <w:marTop w:val="0"/>
      <w:marBottom w:val="0"/>
      <w:divBdr>
        <w:top w:val="none" w:sz="0" w:space="0" w:color="auto"/>
        <w:left w:val="none" w:sz="0" w:space="0" w:color="auto"/>
        <w:bottom w:val="none" w:sz="0" w:space="0" w:color="auto"/>
        <w:right w:val="none" w:sz="0" w:space="0" w:color="auto"/>
      </w:divBdr>
      <w:divsChild>
        <w:div w:id="1611548912">
          <w:marLeft w:val="0"/>
          <w:marRight w:val="0"/>
          <w:marTop w:val="0"/>
          <w:marBottom w:val="0"/>
          <w:divBdr>
            <w:top w:val="none" w:sz="0" w:space="0" w:color="auto"/>
            <w:left w:val="none" w:sz="0" w:space="0" w:color="auto"/>
            <w:bottom w:val="none" w:sz="0" w:space="0" w:color="auto"/>
            <w:right w:val="none" w:sz="0" w:space="0" w:color="auto"/>
          </w:divBdr>
          <w:divsChild>
            <w:div w:id="964429887">
              <w:marLeft w:val="0"/>
              <w:marRight w:val="0"/>
              <w:marTop w:val="0"/>
              <w:marBottom w:val="0"/>
              <w:divBdr>
                <w:top w:val="none" w:sz="0" w:space="0" w:color="auto"/>
                <w:left w:val="none" w:sz="0" w:space="0" w:color="auto"/>
                <w:bottom w:val="none" w:sz="0" w:space="0" w:color="auto"/>
                <w:right w:val="none" w:sz="0" w:space="0" w:color="auto"/>
              </w:divBdr>
              <w:divsChild>
                <w:div w:id="2136294887">
                  <w:marLeft w:val="0"/>
                  <w:marRight w:val="0"/>
                  <w:marTop w:val="0"/>
                  <w:marBottom w:val="0"/>
                  <w:divBdr>
                    <w:top w:val="none" w:sz="0" w:space="0" w:color="auto"/>
                    <w:left w:val="none" w:sz="0" w:space="0" w:color="auto"/>
                    <w:bottom w:val="none" w:sz="0" w:space="0" w:color="auto"/>
                    <w:right w:val="none" w:sz="0" w:space="0" w:color="auto"/>
                  </w:divBdr>
                  <w:divsChild>
                    <w:div w:id="3189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0146">
      <w:bodyDiv w:val="1"/>
      <w:marLeft w:val="0"/>
      <w:marRight w:val="0"/>
      <w:marTop w:val="0"/>
      <w:marBottom w:val="0"/>
      <w:divBdr>
        <w:top w:val="none" w:sz="0" w:space="0" w:color="auto"/>
        <w:left w:val="none" w:sz="0" w:space="0" w:color="auto"/>
        <w:bottom w:val="none" w:sz="0" w:space="0" w:color="auto"/>
        <w:right w:val="none" w:sz="0" w:space="0" w:color="auto"/>
      </w:divBdr>
    </w:div>
    <w:div w:id="1056002944">
      <w:bodyDiv w:val="1"/>
      <w:marLeft w:val="0"/>
      <w:marRight w:val="0"/>
      <w:marTop w:val="0"/>
      <w:marBottom w:val="0"/>
      <w:divBdr>
        <w:top w:val="none" w:sz="0" w:space="0" w:color="auto"/>
        <w:left w:val="none" w:sz="0" w:space="0" w:color="auto"/>
        <w:bottom w:val="none" w:sz="0" w:space="0" w:color="auto"/>
        <w:right w:val="none" w:sz="0" w:space="0" w:color="auto"/>
      </w:divBdr>
    </w:div>
    <w:div w:id="1072315129">
      <w:bodyDiv w:val="1"/>
      <w:marLeft w:val="0"/>
      <w:marRight w:val="0"/>
      <w:marTop w:val="0"/>
      <w:marBottom w:val="0"/>
      <w:divBdr>
        <w:top w:val="none" w:sz="0" w:space="0" w:color="auto"/>
        <w:left w:val="none" w:sz="0" w:space="0" w:color="auto"/>
        <w:bottom w:val="none" w:sz="0" w:space="0" w:color="auto"/>
        <w:right w:val="none" w:sz="0" w:space="0" w:color="auto"/>
      </w:divBdr>
    </w:div>
    <w:div w:id="1095437096">
      <w:bodyDiv w:val="1"/>
      <w:marLeft w:val="0"/>
      <w:marRight w:val="0"/>
      <w:marTop w:val="0"/>
      <w:marBottom w:val="0"/>
      <w:divBdr>
        <w:top w:val="none" w:sz="0" w:space="0" w:color="auto"/>
        <w:left w:val="none" w:sz="0" w:space="0" w:color="auto"/>
        <w:bottom w:val="none" w:sz="0" w:space="0" w:color="auto"/>
        <w:right w:val="none" w:sz="0" w:space="0" w:color="auto"/>
      </w:divBdr>
    </w:div>
    <w:div w:id="1150438840">
      <w:bodyDiv w:val="1"/>
      <w:marLeft w:val="0"/>
      <w:marRight w:val="0"/>
      <w:marTop w:val="0"/>
      <w:marBottom w:val="0"/>
      <w:divBdr>
        <w:top w:val="none" w:sz="0" w:space="0" w:color="auto"/>
        <w:left w:val="none" w:sz="0" w:space="0" w:color="auto"/>
        <w:bottom w:val="none" w:sz="0" w:space="0" w:color="auto"/>
        <w:right w:val="none" w:sz="0" w:space="0" w:color="auto"/>
      </w:divBdr>
    </w:div>
    <w:div w:id="1159153114">
      <w:bodyDiv w:val="1"/>
      <w:marLeft w:val="0"/>
      <w:marRight w:val="0"/>
      <w:marTop w:val="0"/>
      <w:marBottom w:val="0"/>
      <w:divBdr>
        <w:top w:val="none" w:sz="0" w:space="0" w:color="auto"/>
        <w:left w:val="none" w:sz="0" w:space="0" w:color="auto"/>
        <w:bottom w:val="none" w:sz="0" w:space="0" w:color="auto"/>
        <w:right w:val="none" w:sz="0" w:space="0" w:color="auto"/>
      </w:divBdr>
      <w:divsChild>
        <w:div w:id="1117216506">
          <w:marLeft w:val="0"/>
          <w:marRight w:val="0"/>
          <w:marTop w:val="0"/>
          <w:marBottom w:val="0"/>
          <w:divBdr>
            <w:top w:val="none" w:sz="0" w:space="0" w:color="auto"/>
            <w:left w:val="none" w:sz="0" w:space="0" w:color="auto"/>
            <w:bottom w:val="none" w:sz="0" w:space="0" w:color="auto"/>
            <w:right w:val="none" w:sz="0" w:space="0" w:color="auto"/>
          </w:divBdr>
          <w:divsChild>
            <w:div w:id="241257089">
              <w:marLeft w:val="0"/>
              <w:marRight w:val="0"/>
              <w:marTop w:val="0"/>
              <w:marBottom w:val="0"/>
              <w:divBdr>
                <w:top w:val="none" w:sz="0" w:space="0" w:color="auto"/>
                <w:left w:val="none" w:sz="0" w:space="0" w:color="auto"/>
                <w:bottom w:val="none" w:sz="0" w:space="0" w:color="auto"/>
                <w:right w:val="none" w:sz="0" w:space="0" w:color="auto"/>
              </w:divBdr>
              <w:divsChild>
                <w:div w:id="520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716">
      <w:bodyDiv w:val="1"/>
      <w:marLeft w:val="0"/>
      <w:marRight w:val="0"/>
      <w:marTop w:val="0"/>
      <w:marBottom w:val="0"/>
      <w:divBdr>
        <w:top w:val="none" w:sz="0" w:space="0" w:color="auto"/>
        <w:left w:val="none" w:sz="0" w:space="0" w:color="auto"/>
        <w:bottom w:val="none" w:sz="0" w:space="0" w:color="auto"/>
        <w:right w:val="none" w:sz="0" w:space="0" w:color="auto"/>
      </w:divBdr>
      <w:divsChild>
        <w:div w:id="841630239">
          <w:marLeft w:val="0"/>
          <w:marRight w:val="0"/>
          <w:marTop w:val="0"/>
          <w:marBottom w:val="0"/>
          <w:divBdr>
            <w:top w:val="none" w:sz="0" w:space="0" w:color="auto"/>
            <w:left w:val="none" w:sz="0" w:space="0" w:color="auto"/>
            <w:bottom w:val="none" w:sz="0" w:space="0" w:color="auto"/>
            <w:right w:val="none" w:sz="0" w:space="0" w:color="auto"/>
          </w:divBdr>
          <w:divsChild>
            <w:div w:id="901797692">
              <w:marLeft w:val="0"/>
              <w:marRight w:val="0"/>
              <w:marTop w:val="0"/>
              <w:marBottom w:val="0"/>
              <w:divBdr>
                <w:top w:val="none" w:sz="0" w:space="0" w:color="auto"/>
                <w:left w:val="none" w:sz="0" w:space="0" w:color="auto"/>
                <w:bottom w:val="none" w:sz="0" w:space="0" w:color="auto"/>
                <w:right w:val="none" w:sz="0" w:space="0" w:color="auto"/>
              </w:divBdr>
              <w:divsChild>
                <w:div w:id="28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432">
      <w:bodyDiv w:val="1"/>
      <w:marLeft w:val="0"/>
      <w:marRight w:val="0"/>
      <w:marTop w:val="0"/>
      <w:marBottom w:val="0"/>
      <w:divBdr>
        <w:top w:val="none" w:sz="0" w:space="0" w:color="auto"/>
        <w:left w:val="none" w:sz="0" w:space="0" w:color="auto"/>
        <w:bottom w:val="none" w:sz="0" w:space="0" w:color="auto"/>
        <w:right w:val="none" w:sz="0" w:space="0" w:color="auto"/>
      </w:divBdr>
    </w:div>
    <w:div w:id="1425147834">
      <w:bodyDiv w:val="1"/>
      <w:marLeft w:val="0"/>
      <w:marRight w:val="0"/>
      <w:marTop w:val="0"/>
      <w:marBottom w:val="0"/>
      <w:divBdr>
        <w:top w:val="none" w:sz="0" w:space="0" w:color="auto"/>
        <w:left w:val="none" w:sz="0" w:space="0" w:color="auto"/>
        <w:bottom w:val="none" w:sz="0" w:space="0" w:color="auto"/>
        <w:right w:val="none" w:sz="0" w:space="0" w:color="auto"/>
      </w:divBdr>
      <w:divsChild>
        <w:div w:id="64646868">
          <w:marLeft w:val="0"/>
          <w:marRight w:val="0"/>
          <w:marTop w:val="0"/>
          <w:marBottom w:val="0"/>
          <w:divBdr>
            <w:top w:val="none" w:sz="0" w:space="0" w:color="auto"/>
            <w:left w:val="none" w:sz="0" w:space="0" w:color="auto"/>
            <w:bottom w:val="none" w:sz="0" w:space="0" w:color="auto"/>
            <w:right w:val="none" w:sz="0" w:space="0" w:color="auto"/>
          </w:divBdr>
          <w:divsChild>
            <w:div w:id="1685595252">
              <w:marLeft w:val="0"/>
              <w:marRight w:val="0"/>
              <w:marTop w:val="0"/>
              <w:marBottom w:val="0"/>
              <w:divBdr>
                <w:top w:val="none" w:sz="0" w:space="0" w:color="auto"/>
                <w:left w:val="none" w:sz="0" w:space="0" w:color="auto"/>
                <w:bottom w:val="none" w:sz="0" w:space="0" w:color="auto"/>
                <w:right w:val="none" w:sz="0" w:space="0" w:color="auto"/>
              </w:divBdr>
              <w:divsChild>
                <w:div w:id="752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519">
      <w:bodyDiv w:val="1"/>
      <w:marLeft w:val="0"/>
      <w:marRight w:val="0"/>
      <w:marTop w:val="0"/>
      <w:marBottom w:val="0"/>
      <w:divBdr>
        <w:top w:val="none" w:sz="0" w:space="0" w:color="auto"/>
        <w:left w:val="none" w:sz="0" w:space="0" w:color="auto"/>
        <w:bottom w:val="none" w:sz="0" w:space="0" w:color="auto"/>
        <w:right w:val="none" w:sz="0" w:space="0" w:color="auto"/>
      </w:divBdr>
    </w:div>
    <w:div w:id="1582449634">
      <w:bodyDiv w:val="1"/>
      <w:marLeft w:val="0"/>
      <w:marRight w:val="0"/>
      <w:marTop w:val="0"/>
      <w:marBottom w:val="0"/>
      <w:divBdr>
        <w:top w:val="none" w:sz="0" w:space="0" w:color="auto"/>
        <w:left w:val="none" w:sz="0" w:space="0" w:color="auto"/>
        <w:bottom w:val="none" w:sz="0" w:space="0" w:color="auto"/>
        <w:right w:val="none" w:sz="0" w:space="0" w:color="auto"/>
      </w:divBdr>
      <w:divsChild>
        <w:div w:id="1173110601">
          <w:marLeft w:val="0"/>
          <w:marRight w:val="0"/>
          <w:marTop w:val="0"/>
          <w:marBottom w:val="0"/>
          <w:divBdr>
            <w:top w:val="none" w:sz="0" w:space="0" w:color="auto"/>
            <w:left w:val="none" w:sz="0" w:space="0" w:color="auto"/>
            <w:bottom w:val="none" w:sz="0" w:space="0" w:color="auto"/>
            <w:right w:val="none" w:sz="0" w:space="0" w:color="auto"/>
          </w:divBdr>
          <w:divsChild>
            <w:div w:id="536938008">
              <w:marLeft w:val="0"/>
              <w:marRight w:val="0"/>
              <w:marTop w:val="0"/>
              <w:marBottom w:val="0"/>
              <w:divBdr>
                <w:top w:val="none" w:sz="0" w:space="0" w:color="auto"/>
                <w:left w:val="none" w:sz="0" w:space="0" w:color="auto"/>
                <w:bottom w:val="none" w:sz="0" w:space="0" w:color="auto"/>
                <w:right w:val="none" w:sz="0" w:space="0" w:color="auto"/>
              </w:divBdr>
              <w:divsChild>
                <w:div w:id="1803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1580">
      <w:bodyDiv w:val="1"/>
      <w:marLeft w:val="0"/>
      <w:marRight w:val="0"/>
      <w:marTop w:val="0"/>
      <w:marBottom w:val="0"/>
      <w:divBdr>
        <w:top w:val="none" w:sz="0" w:space="0" w:color="auto"/>
        <w:left w:val="none" w:sz="0" w:space="0" w:color="auto"/>
        <w:bottom w:val="none" w:sz="0" w:space="0" w:color="auto"/>
        <w:right w:val="none" w:sz="0" w:space="0" w:color="auto"/>
      </w:divBdr>
    </w:div>
    <w:div w:id="1664427260">
      <w:bodyDiv w:val="1"/>
      <w:marLeft w:val="0"/>
      <w:marRight w:val="0"/>
      <w:marTop w:val="0"/>
      <w:marBottom w:val="0"/>
      <w:divBdr>
        <w:top w:val="none" w:sz="0" w:space="0" w:color="auto"/>
        <w:left w:val="none" w:sz="0" w:space="0" w:color="auto"/>
        <w:bottom w:val="none" w:sz="0" w:space="0" w:color="auto"/>
        <w:right w:val="none" w:sz="0" w:space="0" w:color="auto"/>
      </w:divBdr>
      <w:divsChild>
        <w:div w:id="450898322">
          <w:marLeft w:val="0"/>
          <w:marRight w:val="0"/>
          <w:marTop w:val="0"/>
          <w:marBottom w:val="0"/>
          <w:divBdr>
            <w:top w:val="none" w:sz="0" w:space="0" w:color="auto"/>
            <w:left w:val="none" w:sz="0" w:space="0" w:color="auto"/>
            <w:bottom w:val="none" w:sz="0" w:space="0" w:color="auto"/>
            <w:right w:val="none" w:sz="0" w:space="0" w:color="auto"/>
          </w:divBdr>
          <w:divsChild>
            <w:div w:id="1788038800">
              <w:marLeft w:val="0"/>
              <w:marRight w:val="0"/>
              <w:marTop w:val="0"/>
              <w:marBottom w:val="0"/>
              <w:divBdr>
                <w:top w:val="none" w:sz="0" w:space="0" w:color="auto"/>
                <w:left w:val="none" w:sz="0" w:space="0" w:color="auto"/>
                <w:bottom w:val="none" w:sz="0" w:space="0" w:color="auto"/>
                <w:right w:val="none" w:sz="0" w:space="0" w:color="auto"/>
              </w:divBdr>
              <w:divsChild>
                <w:div w:id="492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291">
      <w:bodyDiv w:val="1"/>
      <w:marLeft w:val="0"/>
      <w:marRight w:val="0"/>
      <w:marTop w:val="0"/>
      <w:marBottom w:val="0"/>
      <w:divBdr>
        <w:top w:val="none" w:sz="0" w:space="0" w:color="auto"/>
        <w:left w:val="none" w:sz="0" w:space="0" w:color="auto"/>
        <w:bottom w:val="none" w:sz="0" w:space="0" w:color="auto"/>
        <w:right w:val="none" w:sz="0" w:space="0" w:color="auto"/>
      </w:divBdr>
      <w:divsChild>
        <w:div w:id="761491043">
          <w:marLeft w:val="0"/>
          <w:marRight w:val="0"/>
          <w:marTop w:val="0"/>
          <w:marBottom w:val="0"/>
          <w:divBdr>
            <w:top w:val="none" w:sz="0" w:space="0" w:color="auto"/>
            <w:left w:val="none" w:sz="0" w:space="0" w:color="auto"/>
            <w:bottom w:val="none" w:sz="0" w:space="0" w:color="auto"/>
            <w:right w:val="none" w:sz="0" w:space="0" w:color="auto"/>
          </w:divBdr>
          <w:divsChild>
            <w:div w:id="774591632">
              <w:marLeft w:val="0"/>
              <w:marRight w:val="0"/>
              <w:marTop w:val="0"/>
              <w:marBottom w:val="0"/>
              <w:divBdr>
                <w:top w:val="none" w:sz="0" w:space="0" w:color="auto"/>
                <w:left w:val="none" w:sz="0" w:space="0" w:color="auto"/>
                <w:bottom w:val="none" w:sz="0" w:space="0" w:color="auto"/>
                <w:right w:val="none" w:sz="0" w:space="0" w:color="auto"/>
              </w:divBdr>
              <w:divsChild>
                <w:div w:id="319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886">
      <w:bodyDiv w:val="1"/>
      <w:marLeft w:val="0"/>
      <w:marRight w:val="0"/>
      <w:marTop w:val="0"/>
      <w:marBottom w:val="0"/>
      <w:divBdr>
        <w:top w:val="none" w:sz="0" w:space="0" w:color="auto"/>
        <w:left w:val="none" w:sz="0" w:space="0" w:color="auto"/>
        <w:bottom w:val="none" w:sz="0" w:space="0" w:color="auto"/>
        <w:right w:val="none" w:sz="0" w:space="0" w:color="auto"/>
      </w:divBdr>
    </w:div>
    <w:div w:id="1762988305">
      <w:bodyDiv w:val="1"/>
      <w:marLeft w:val="0"/>
      <w:marRight w:val="0"/>
      <w:marTop w:val="0"/>
      <w:marBottom w:val="0"/>
      <w:divBdr>
        <w:top w:val="none" w:sz="0" w:space="0" w:color="auto"/>
        <w:left w:val="none" w:sz="0" w:space="0" w:color="auto"/>
        <w:bottom w:val="none" w:sz="0" w:space="0" w:color="auto"/>
        <w:right w:val="none" w:sz="0" w:space="0" w:color="auto"/>
      </w:divBdr>
    </w:div>
    <w:div w:id="1784765225">
      <w:bodyDiv w:val="1"/>
      <w:marLeft w:val="0"/>
      <w:marRight w:val="0"/>
      <w:marTop w:val="0"/>
      <w:marBottom w:val="0"/>
      <w:divBdr>
        <w:top w:val="none" w:sz="0" w:space="0" w:color="auto"/>
        <w:left w:val="none" w:sz="0" w:space="0" w:color="auto"/>
        <w:bottom w:val="none" w:sz="0" w:space="0" w:color="auto"/>
        <w:right w:val="none" w:sz="0" w:space="0" w:color="auto"/>
      </w:divBdr>
      <w:divsChild>
        <w:div w:id="2126729888">
          <w:marLeft w:val="0"/>
          <w:marRight w:val="0"/>
          <w:marTop w:val="0"/>
          <w:marBottom w:val="0"/>
          <w:divBdr>
            <w:top w:val="none" w:sz="0" w:space="0" w:color="auto"/>
            <w:left w:val="none" w:sz="0" w:space="0" w:color="auto"/>
            <w:bottom w:val="none" w:sz="0" w:space="0" w:color="auto"/>
            <w:right w:val="none" w:sz="0" w:space="0" w:color="auto"/>
          </w:divBdr>
          <w:divsChild>
            <w:div w:id="149103321">
              <w:marLeft w:val="0"/>
              <w:marRight w:val="0"/>
              <w:marTop w:val="0"/>
              <w:marBottom w:val="0"/>
              <w:divBdr>
                <w:top w:val="none" w:sz="0" w:space="0" w:color="auto"/>
                <w:left w:val="none" w:sz="0" w:space="0" w:color="auto"/>
                <w:bottom w:val="none" w:sz="0" w:space="0" w:color="auto"/>
                <w:right w:val="none" w:sz="0" w:space="0" w:color="auto"/>
              </w:divBdr>
              <w:divsChild>
                <w:div w:id="850990839">
                  <w:marLeft w:val="0"/>
                  <w:marRight w:val="0"/>
                  <w:marTop w:val="0"/>
                  <w:marBottom w:val="0"/>
                  <w:divBdr>
                    <w:top w:val="none" w:sz="0" w:space="0" w:color="auto"/>
                    <w:left w:val="none" w:sz="0" w:space="0" w:color="auto"/>
                    <w:bottom w:val="none" w:sz="0" w:space="0" w:color="auto"/>
                    <w:right w:val="none" w:sz="0" w:space="0" w:color="auto"/>
                  </w:divBdr>
                  <w:divsChild>
                    <w:div w:id="165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982">
      <w:bodyDiv w:val="1"/>
      <w:marLeft w:val="0"/>
      <w:marRight w:val="0"/>
      <w:marTop w:val="0"/>
      <w:marBottom w:val="0"/>
      <w:divBdr>
        <w:top w:val="none" w:sz="0" w:space="0" w:color="auto"/>
        <w:left w:val="none" w:sz="0" w:space="0" w:color="auto"/>
        <w:bottom w:val="none" w:sz="0" w:space="0" w:color="auto"/>
        <w:right w:val="none" w:sz="0" w:space="0" w:color="auto"/>
      </w:divBdr>
    </w:div>
    <w:div w:id="1846675508">
      <w:bodyDiv w:val="1"/>
      <w:marLeft w:val="0"/>
      <w:marRight w:val="0"/>
      <w:marTop w:val="0"/>
      <w:marBottom w:val="0"/>
      <w:divBdr>
        <w:top w:val="none" w:sz="0" w:space="0" w:color="auto"/>
        <w:left w:val="none" w:sz="0" w:space="0" w:color="auto"/>
        <w:bottom w:val="none" w:sz="0" w:space="0" w:color="auto"/>
        <w:right w:val="none" w:sz="0" w:space="0" w:color="auto"/>
      </w:divBdr>
    </w:div>
    <w:div w:id="1869292657">
      <w:bodyDiv w:val="1"/>
      <w:marLeft w:val="0"/>
      <w:marRight w:val="0"/>
      <w:marTop w:val="0"/>
      <w:marBottom w:val="0"/>
      <w:divBdr>
        <w:top w:val="none" w:sz="0" w:space="0" w:color="auto"/>
        <w:left w:val="none" w:sz="0" w:space="0" w:color="auto"/>
        <w:bottom w:val="none" w:sz="0" w:space="0" w:color="auto"/>
        <w:right w:val="none" w:sz="0" w:space="0" w:color="auto"/>
      </w:divBdr>
    </w:div>
    <w:div w:id="1871382207">
      <w:bodyDiv w:val="1"/>
      <w:marLeft w:val="0"/>
      <w:marRight w:val="0"/>
      <w:marTop w:val="0"/>
      <w:marBottom w:val="0"/>
      <w:divBdr>
        <w:top w:val="none" w:sz="0" w:space="0" w:color="auto"/>
        <w:left w:val="none" w:sz="0" w:space="0" w:color="auto"/>
        <w:bottom w:val="none" w:sz="0" w:space="0" w:color="auto"/>
        <w:right w:val="none" w:sz="0" w:space="0" w:color="auto"/>
      </w:divBdr>
    </w:div>
    <w:div w:id="1895042936">
      <w:bodyDiv w:val="1"/>
      <w:marLeft w:val="0"/>
      <w:marRight w:val="0"/>
      <w:marTop w:val="0"/>
      <w:marBottom w:val="0"/>
      <w:divBdr>
        <w:top w:val="none" w:sz="0" w:space="0" w:color="auto"/>
        <w:left w:val="none" w:sz="0" w:space="0" w:color="auto"/>
        <w:bottom w:val="none" w:sz="0" w:space="0" w:color="auto"/>
        <w:right w:val="none" w:sz="0" w:space="0" w:color="auto"/>
      </w:divBdr>
    </w:div>
    <w:div w:id="1917129366">
      <w:bodyDiv w:val="1"/>
      <w:marLeft w:val="0"/>
      <w:marRight w:val="0"/>
      <w:marTop w:val="0"/>
      <w:marBottom w:val="0"/>
      <w:divBdr>
        <w:top w:val="none" w:sz="0" w:space="0" w:color="auto"/>
        <w:left w:val="none" w:sz="0" w:space="0" w:color="auto"/>
        <w:bottom w:val="none" w:sz="0" w:space="0" w:color="auto"/>
        <w:right w:val="none" w:sz="0" w:space="0" w:color="auto"/>
      </w:divBdr>
      <w:divsChild>
        <w:div w:id="820731800">
          <w:marLeft w:val="0"/>
          <w:marRight w:val="0"/>
          <w:marTop w:val="0"/>
          <w:marBottom w:val="0"/>
          <w:divBdr>
            <w:top w:val="none" w:sz="0" w:space="0" w:color="auto"/>
            <w:left w:val="none" w:sz="0" w:space="0" w:color="auto"/>
            <w:bottom w:val="none" w:sz="0" w:space="0" w:color="auto"/>
            <w:right w:val="none" w:sz="0" w:space="0" w:color="auto"/>
          </w:divBdr>
          <w:divsChild>
            <w:div w:id="2031444380">
              <w:marLeft w:val="0"/>
              <w:marRight w:val="0"/>
              <w:marTop w:val="0"/>
              <w:marBottom w:val="0"/>
              <w:divBdr>
                <w:top w:val="none" w:sz="0" w:space="0" w:color="auto"/>
                <w:left w:val="none" w:sz="0" w:space="0" w:color="auto"/>
                <w:bottom w:val="none" w:sz="0" w:space="0" w:color="auto"/>
                <w:right w:val="none" w:sz="0" w:space="0" w:color="auto"/>
              </w:divBdr>
              <w:divsChild>
                <w:div w:id="1526596278">
                  <w:marLeft w:val="0"/>
                  <w:marRight w:val="0"/>
                  <w:marTop w:val="0"/>
                  <w:marBottom w:val="0"/>
                  <w:divBdr>
                    <w:top w:val="none" w:sz="0" w:space="0" w:color="auto"/>
                    <w:left w:val="none" w:sz="0" w:space="0" w:color="auto"/>
                    <w:bottom w:val="none" w:sz="0" w:space="0" w:color="auto"/>
                    <w:right w:val="none" w:sz="0" w:space="0" w:color="auto"/>
                  </w:divBdr>
                  <w:divsChild>
                    <w:div w:id="2001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4638">
      <w:bodyDiv w:val="1"/>
      <w:marLeft w:val="0"/>
      <w:marRight w:val="0"/>
      <w:marTop w:val="0"/>
      <w:marBottom w:val="0"/>
      <w:divBdr>
        <w:top w:val="none" w:sz="0" w:space="0" w:color="auto"/>
        <w:left w:val="none" w:sz="0" w:space="0" w:color="auto"/>
        <w:bottom w:val="none" w:sz="0" w:space="0" w:color="auto"/>
        <w:right w:val="none" w:sz="0" w:space="0" w:color="auto"/>
      </w:divBdr>
      <w:divsChild>
        <w:div w:id="1687173834">
          <w:marLeft w:val="0"/>
          <w:marRight w:val="0"/>
          <w:marTop w:val="0"/>
          <w:marBottom w:val="0"/>
          <w:divBdr>
            <w:top w:val="none" w:sz="0" w:space="0" w:color="auto"/>
            <w:left w:val="none" w:sz="0" w:space="0" w:color="auto"/>
            <w:bottom w:val="none" w:sz="0" w:space="0" w:color="auto"/>
            <w:right w:val="none" w:sz="0" w:space="0" w:color="auto"/>
          </w:divBdr>
          <w:divsChild>
            <w:div w:id="2085225481">
              <w:marLeft w:val="0"/>
              <w:marRight w:val="0"/>
              <w:marTop w:val="0"/>
              <w:marBottom w:val="0"/>
              <w:divBdr>
                <w:top w:val="none" w:sz="0" w:space="0" w:color="auto"/>
                <w:left w:val="none" w:sz="0" w:space="0" w:color="auto"/>
                <w:bottom w:val="none" w:sz="0" w:space="0" w:color="auto"/>
                <w:right w:val="none" w:sz="0" w:space="0" w:color="auto"/>
              </w:divBdr>
              <w:divsChild>
                <w:div w:id="59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955">
      <w:bodyDiv w:val="1"/>
      <w:marLeft w:val="0"/>
      <w:marRight w:val="0"/>
      <w:marTop w:val="0"/>
      <w:marBottom w:val="0"/>
      <w:divBdr>
        <w:top w:val="none" w:sz="0" w:space="0" w:color="auto"/>
        <w:left w:val="none" w:sz="0" w:space="0" w:color="auto"/>
        <w:bottom w:val="none" w:sz="0" w:space="0" w:color="auto"/>
        <w:right w:val="none" w:sz="0" w:space="0" w:color="auto"/>
      </w:divBdr>
    </w:div>
    <w:div w:id="1963728806">
      <w:bodyDiv w:val="1"/>
      <w:marLeft w:val="0"/>
      <w:marRight w:val="0"/>
      <w:marTop w:val="0"/>
      <w:marBottom w:val="0"/>
      <w:divBdr>
        <w:top w:val="none" w:sz="0" w:space="0" w:color="auto"/>
        <w:left w:val="none" w:sz="0" w:space="0" w:color="auto"/>
        <w:bottom w:val="none" w:sz="0" w:space="0" w:color="auto"/>
        <w:right w:val="none" w:sz="0" w:space="0" w:color="auto"/>
      </w:divBdr>
    </w:div>
    <w:div w:id="2011908052">
      <w:bodyDiv w:val="1"/>
      <w:marLeft w:val="0"/>
      <w:marRight w:val="0"/>
      <w:marTop w:val="0"/>
      <w:marBottom w:val="0"/>
      <w:divBdr>
        <w:top w:val="none" w:sz="0" w:space="0" w:color="auto"/>
        <w:left w:val="none" w:sz="0" w:space="0" w:color="auto"/>
        <w:bottom w:val="none" w:sz="0" w:space="0" w:color="auto"/>
        <w:right w:val="none" w:sz="0" w:space="0" w:color="auto"/>
      </w:divBdr>
      <w:divsChild>
        <w:div w:id="920992902">
          <w:marLeft w:val="0"/>
          <w:marRight w:val="0"/>
          <w:marTop w:val="0"/>
          <w:marBottom w:val="0"/>
          <w:divBdr>
            <w:top w:val="none" w:sz="0" w:space="0" w:color="auto"/>
            <w:left w:val="none" w:sz="0" w:space="0" w:color="auto"/>
            <w:bottom w:val="none" w:sz="0" w:space="0" w:color="auto"/>
            <w:right w:val="none" w:sz="0" w:space="0" w:color="auto"/>
          </w:divBdr>
          <w:divsChild>
            <w:div w:id="713239406">
              <w:marLeft w:val="0"/>
              <w:marRight w:val="0"/>
              <w:marTop w:val="0"/>
              <w:marBottom w:val="0"/>
              <w:divBdr>
                <w:top w:val="none" w:sz="0" w:space="0" w:color="auto"/>
                <w:left w:val="none" w:sz="0" w:space="0" w:color="auto"/>
                <w:bottom w:val="none" w:sz="0" w:space="0" w:color="auto"/>
                <w:right w:val="none" w:sz="0" w:space="0" w:color="auto"/>
              </w:divBdr>
              <w:divsChild>
                <w:div w:id="157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pping.countertools.org/virginia/?local=000&amp;share=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ntyhealthrankings.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lung.org/quit-smoking/smoking-facts/impact-of-tobacco-use/women-and-tobacco-us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untertobacco.org/the-war-in-th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E4295-56CF-4269-8C33-78124C6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7542</Words>
  <Characters>42996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shuo-yu lin</dc:creator>
  <cp:keywords/>
  <dc:description/>
  <cp:lastModifiedBy>shuo-yu lin</cp:lastModifiedBy>
  <cp:revision>4</cp:revision>
  <cp:lastPrinted>2021-06-17T15:26:00Z</cp:lastPrinted>
  <dcterms:created xsi:type="dcterms:W3CDTF">2021-06-17T23:42:00Z</dcterms:created>
  <dcterms:modified xsi:type="dcterms:W3CDTF">2021-06-21T16:23:00Z</dcterms:modified>
</cp:coreProperties>
</file>